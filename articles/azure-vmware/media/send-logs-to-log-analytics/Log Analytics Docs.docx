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EF6FB"/>
  <w:body>
    <w:p w:rsidR="000D15F7" w:rsidP="2DB14649" w:rsidRDefault="0EDE6D8C" w14:paraId="2C078E63" w14:textId="2D32B39B">
      <w:pPr>
        <w:pStyle w:val="Title"/>
        <w:rPr>
          <w:b w:val="1"/>
          <w:bCs w:val="1"/>
          <w:sz w:val="32"/>
          <w:szCs w:val="32"/>
        </w:rPr>
        <w:pPrChange w:author="Ian Whyte (Aquent LLC)" w:date="2022-11-06T21:58:59.962Z">
          <w:pPr/>
        </w:pPrChange>
      </w:pPr>
      <w:r w:rsidRPr="2DB14649" w:rsidR="3B9D57A2">
        <w:rPr>
          <w:rPrChange w:author="Ian Whyte (Aquent LLC)" w:date="2022-11-06T21:58:59.934Z" w:id="766592585">
            <w:rPr>
              <w:b w:val="1"/>
              <w:bCs w:val="1"/>
              <w:sz w:val="32"/>
              <w:szCs w:val="32"/>
            </w:rPr>
          </w:rPrChange>
        </w:rPr>
        <w:t xml:space="preserve">Sending your Azure VMware Solution </w:t>
      </w:r>
      <w:r w:rsidRPr="2DB14649" w:rsidR="50969C2D">
        <w:rPr>
          <w:rPrChange w:author="Ian Whyte (Aquent LLC)" w:date="2022-11-06T21:58:59.94Z" w:id="756913985">
            <w:rPr>
              <w:b w:val="1"/>
              <w:bCs w:val="1"/>
              <w:sz w:val="32"/>
              <w:szCs w:val="32"/>
            </w:rPr>
          </w:rPrChange>
        </w:rPr>
        <w:t xml:space="preserve">logs </w:t>
      </w:r>
      <w:r w:rsidRPr="2DB14649" w:rsidR="3B9D57A2">
        <w:rPr>
          <w:rPrChange w:author="Ian Whyte (Aquent LLC)" w:date="2022-11-06T21:58:59.942Z" w:id="656284565">
            <w:rPr>
              <w:b w:val="1"/>
              <w:bCs w:val="1"/>
              <w:sz w:val="32"/>
              <w:szCs w:val="32"/>
            </w:rPr>
          </w:rPrChange>
        </w:rPr>
        <w:t>to</w:t>
      </w:r>
      <w:r w:rsidRPr="2DB14649" w:rsidR="1DE6C199">
        <w:rPr>
          <w:rPrChange w:author="Ian Whyte (Aquent LLC)" w:date="2022-11-06T21:58:59.949Z" w:id="780236167">
            <w:rPr>
              <w:b w:val="1"/>
              <w:bCs w:val="1"/>
              <w:sz w:val="32"/>
              <w:szCs w:val="32"/>
            </w:rPr>
          </w:rPrChange>
        </w:rPr>
        <w:t xml:space="preserve"> </w:t>
      </w:r>
      <w:r w:rsidRPr="2DB14649" w:rsidR="3B9D57A2">
        <w:rPr>
          <w:rPrChange w:author="Ian Whyte (Aquent LLC)" w:date="2022-11-06T21:58:59.95Z" w:id="60727654">
            <w:rPr>
              <w:b w:val="1"/>
              <w:bCs w:val="1"/>
              <w:sz w:val="32"/>
              <w:szCs w:val="32"/>
            </w:rPr>
          </w:rPrChange>
        </w:rPr>
        <w:t>Log Analytics</w:t>
      </w:r>
    </w:p>
    <w:p w:rsidR="3B432973" w:rsidP="2DB14649" w:rsidRDefault="3B432973" w14:paraId="138F8D2B" w14:textId="06251886">
      <w:pPr>
        <w:pStyle w:val="Normal"/>
      </w:pPr>
    </w:p>
    <w:p w:rsidR="45475F09" w:rsidP="2DB14649" w:rsidRDefault="0157DCD3" w14:paraId="230FEAD2" w14:textId="48ECF793">
      <w:pPr>
        <w:pStyle w:val="Normal"/>
        <w:rPr>
          <w:ins w:author="Ian Whyte (Aquent LLC)" w:date="2022-11-04T20:45:00Z" w:id="614377721"/>
        </w:rPr>
      </w:pPr>
      <w:r w:rsidR="0B13FB2B">
        <w:rPr/>
        <w:t xml:space="preserve">You can now send your Azure VMware Solution logs to </w:t>
      </w:r>
      <w:r w:rsidR="22401306">
        <w:rPr/>
        <w:t>Azure Monitor Log Analytics</w:t>
      </w:r>
      <w:r w:rsidR="36DC0FE2">
        <w:rPr/>
        <w:t xml:space="preserve">, adding another tool to your toolkit in addition to </w:t>
      </w:r>
      <w:r w:rsidR="36DC0FE2">
        <w:rPr/>
        <w:t xml:space="preserve">Azure Blob Storage, Azure Event Hub, </w:t>
      </w:r>
      <w:ins w:author="Ian Whyte (Aquent LLC)" w:date="2022-11-04T20:28:00Z" w:id="945831140">
        <w:r w:rsidR="2919E8EF">
          <w:t xml:space="preserve">and </w:t>
        </w:r>
      </w:ins>
      <w:del w:author="Ian Whyte (Aquent LLC)" w:date="2022-11-04T20:28:00Z" w:id="1715349233">
        <w:r w:rsidDel="1E337B03">
          <w:delText>or a</w:delText>
        </w:r>
      </w:del>
      <w:r w:rsidR="36DC0FE2">
        <w:rPr/>
        <w:t xml:space="preserve"> third-party solution</w:t>
      </w:r>
      <w:ins w:author="Ian Whyte (Aquent LLC)" w:date="2022-11-04T20:28:00Z" w:id="245842603">
        <w:r w:rsidR="6F22B040">
          <w:t>s</w:t>
        </w:r>
      </w:ins>
      <w:r w:rsidR="36DC0FE2">
        <w:rPr/>
        <w:t xml:space="preserve">. Configuring </w:t>
      </w:r>
      <w:del w:author="Ian Whyte (Aquent LLC)" w:date="2022-11-04T19:34:00Z" w:id="547440889">
        <w:r w:rsidDel="1E337B03">
          <w:delText xml:space="preserve">one </w:delText>
        </w:r>
      </w:del>
      <w:ins w:author="Ian Whyte (Aquent LLC)" w:date="2022-11-04T19:34:00Z" w:id="1074880051">
        <w:r w:rsidR="686FA6C1">
          <w:t xml:space="preserve">such a tool </w:t>
        </w:r>
      </w:ins>
      <w:r w:rsidR="36DC0FE2">
        <w:rPr/>
        <w:t xml:space="preserve">has never been easier! </w:t>
      </w:r>
      <w:commentRangeStart w:id="7"/>
      <w:r w:rsidR="36DC0FE2">
        <w:rPr/>
        <w:t xml:space="preserve">In </w:t>
      </w:r>
      <w:ins w:author="Ian Whyte (Aquent LLC)" w:date="2022-11-04T20:29:00Z" w:id="1412468939">
        <w:r w:rsidR="02135925">
          <w:t xml:space="preserve">this </w:t>
        </w:r>
        <w:r w:rsidR="02135925">
          <w:t>post</w:t>
        </w:r>
      </w:ins>
      <w:del w:author="Ian Whyte (Aquent LLC)" w:date="2022-11-04T20:29:00Z" w:id="1822544774">
        <w:r w:rsidDel="1E337B03">
          <w:delText>a</w:delText>
        </w:r>
        <w:r w:rsidDel="1E337B03">
          <w:delText xml:space="preserve"> few simple steps below</w:delText>
        </w:r>
      </w:del>
      <w:r w:rsidR="36DC0FE2">
        <w:rPr/>
        <w:t xml:space="preserve">, </w:t>
      </w:r>
      <w:ins w:author="Ian Whyte (Aquent LLC)" w:date="2022-11-04T20:29:00Z" w:id="1687723311">
        <w:r w:rsidR="5EA969D4">
          <w:t>we</w:t>
        </w:r>
      </w:ins>
      <w:del w:author="Ian Whyte (Aquent LLC)" w:date="2022-11-04T20:29:00Z" w:id="1645178899">
        <w:r w:rsidDel="1E337B03">
          <w:delText>you</w:delText>
        </w:r>
      </w:del>
      <w:r w:rsidR="36DC0FE2">
        <w:rPr/>
        <w:t>’ll s</w:t>
      </w:r>
      <w:ins w:author="Ian Whyte (Aquent LLC)" w:date="2022-11-04T20:29:00Z" w:id="1819658009">
        <w:r w:rsidR="138CBB08">
          <w:t>how</w:t>
        </w:r>
      </w:ins>
      <w:del w:author="Ian Whyte (Aquent LLC)" w:date="2022-11-04T20:29:00Z" w:id="868346692">
        <w:r w:rsidDel="1E337B03">
          <w:delText>ee</w:delText>
        </w:r>
      </w:del>
      <w:r w:rsidR="36DC0FE2">
        <w:rPr/>
        <w:t xml:space="preserve"> how you can send </w:t>
      </w:r>
      <w:del w:author="Ian Whyte (Aquent LLC)" w:date="2022-11-06T21:33:14.881Z" w:id="143812217">
        <w:r w:rsidDel="36DC0FE2">
          <w:delText xml:space="preserve">your </w:delText>
        </w:r>
      </w:del>
      <w:r w:rsidR="36DC0FE2">
        <w:rPr/>
        <w:t xml:space="preserve">logs from your </w:t>
      </w:r>
      <w:r w:rsidR="36DC0FE2">
        <w:rPr/>
        <w:t>AV</w:t>
      </w:r>
      <w:r w:rsidR="68D74710">
        <w:rPr/>
        <w:t>S</w:t>
      </w:r>
      <w:r w:rsidR="68D74710">
        <w:rPr/>
        <w:t xml:space="preserve"> </w:t>
      </w:r>
      <w:r w:rsidR="0B555703">
        <w:rPr/>
        <w:t xml:space="preserve">private cloud </w:t>
      </w:r>
      <w:commentRangeStart w:id="14"/>
      <w:r w:rsidR="0B555703">
        <w:rPr/>
        <w:t>P</w:t>
      </w:r>
      <w:commentRangeEnd w:id="14"/>
      <w:r>
        <w:rPr>
          <w:rStyle w:val="CommentReference"/>
        </w:rPr>
        <w:commentReference w:id="14"/>
      </w:r>
      <w:r w:rsidR="68D74710">
        <w:rPr/>
        <w:t xml:space="preserve"> </w:t>
      </w:r>
      <w:ins w:author="Ian Whyte (Aquent LLC)" w:date="2022-11-04T20:41:00Z" w:id="255249152">
        <w:r w:rsidR="6912FF48">
          <w:t xml:space="preserve">to </w:t>
        </w:r>
      </w:ins>
      <w:r w:rsidR="68D74710">
        <w:rPr/>
        <w:t xml:space="preserve">your Log Analytics workspace, allowing you to take advantage of the rich feature set Log Analytics has to </w:t>
      </w:r>
      <w:r w:rsidR="68D74710">
        <w:rPr/>
        <w:t xml:space="preserve">offer </w:t>
      </w:r>
      <w:del w:author="Ian Whyte (Aquent LLC)" w:date="2022-11-06T21:33:34.128Z" w:id="481672799">
        <w:r w:rsidDel="2DCF9359">
          <w:delText xml:space="preserve"> </w:delText>
        </w:r>
      </w:del>
      <w:r w:rsidR="2DCF9359">
        <w:rPr/>
        <w:t>-</w:t>
      </w:r>
      <w:r w:rsidR="2DCF9359">
        <w:rPr/>
        <w:t xml:space="preserve"> from powerful querying capabilities with Kusto Query Language (KQL) to creating </w:t>
      </w:r>
      <w:del w:author="Ian Whyte (Aquent LLC)" w:date="2022-11-04T20:42:00Z" w:id="1336190905">
        <w:r w:rsidDel="1E337B03">
          <w:delText xml:space="preserve"> </w:delText>
        </w:r>
      </w:del>
      <w:r w:rsidR="2DCF9359">
        <w:rPr/>
        <w:t xml:space="preserve">interactive reports with your data using Workbooks </w:t>
      </w:r>
      <w:r w:rsidR="2DCF9359">
        <w:rPr/>
        <w:t xml:space="preserve">- </w:t>
      </w:r>
      <w:del w:author="Ian Whyte (Aquent LLC)" w:date="2022-11-06T21:52:45.107Z" w:id="1499369135">
        <w:r w:rsidDel="2DCF9359">
          <w:delText xml:space="preserve"> </w:delText>
        </w:r>
      </w:del>
      <w:r w:rsidR="58474D1B">
        <w:rPr/>
        <w:t>without</w:t>
      </w:r>
      <w:r w:rsidR="58474D1B">
        <w:rPr/>
        <w:t xml:space="preserve"> </w:t>
      </w:r>
      <w:r w:rsidR="68D74710">
        <w:rPr/>
        <w:t>having to get your logs out of the Microsoft ecosystem.</w:t>
      </w:r>
      <w:commentRangeEnd w:id="7"/>
      <w:r>
        <w:rPr>
          <w:rStyle w:val="CommentReference"/>
        </w:rPr>
        <w:commentReference w:id="7"/>
      </w:r>
    </w:p>
    <w:p w:rsidR="074AF189" w:rsidP="074AF189" w:rsidRDefault="074AF189" w14:paraId="0E07BE83" w14:textId="152371F3">
      <w:pPr>
        <w:rPr>
          <w:ins w:author="Ian Whyte (Aquent LLC)" w:date="2022-11-04T20:49:00Z" w:id="476086507"/>
        </w:rPr>
      </w:pPr>
      <w:r>
        <w:br/>
      </w:r>
      <w:ins w:author="Ian Whyte (Aquent LLC)" w:date="2022-11-06T21:34:14.019Z" w:id="1174359057">
        <w:r w:rsidR="3DFE36F7">
          <w:t>O</w:t>
        </w:r>
      </w:ins>
      <w:ins w:author="Ian Whyte (Aquent LLC)" w:date="2022-11-04T20:46:00Z" w:id="1146785082">
        <w:r w:rsidR="28FE6D83">
          <w:t>nce configured, you can take advantage of Log Analytics</w:t>
        </w:r>
      </w:ins>
      <w:ins w:author="Ian Whyte (Aquent LLC)" w:date="2022-11-04T20:47:00Z" w:id="1462141723">
        <w:r w:rsidR="28FE6D83">
          <w:t xml:space="preserve">’ rich feature set, including </w:t>
        </w:r>
      </w:ins>
    </w:p>
    <w:p w:rsidR="46D5E627" w:rsidP="2DB14649" w:rsidRDefault="46D5E627" w14:paraId="70BFEBB8" w14:textId="25DC333D">
      <w:pPr>
        <w:pStyle w:val="ListParagraph"/>
        <w:numPr>
          <w:ilvl w:val="0"/>
          <w:numId w:val="2"/>
        </w:numPr>
        <w:rPr>
          <w:ins w:author="Ian Whyte (Aquent LLC)" w:date="2022-11-04T20:49:00Z" w:id="699785009"/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pPrChange w:author="Ian Whyte (Aquent LLC)" w:date="2022-11-06T21:58:59.986Z">
          <w:pPr/>
        </w:pPrChange>
      </w:pPr>
      <w:ins w:author="Ian Whyte (Aquent LLC)" w:date="2022-11-04T20:49:00Z" w:id="1557539612">
        <w:r w:rsidR="2D1C93E3">
          <w:t>P</w:t>
        </w:r>
      </w:ins>
      <w:ins w:author="Ian Whyte (Aquent LLC)" w:date="2022-11-04T20:47:00Z" w:id="653718212">
        <w:r w:rsidR="2E751569">
          <w:t>owerful querying capabilities with Kusto Query Language (KQL)</w:t>
        </w:r>
      </w:ins>
    </w:p>
    <w:p w:rsidR="3A0AD839" w:rsidP="2DB14649" w:rsidRDefault="3A0AD839" w14:paraId="7704D3C2" w14:textId="7990E801">
      <w:pPr>
        <w:pStyle w:val="ListParagraph"/>
        <w:numPr>
          <w:ilvl w:val="0"/>
          <w:numId w:val="2"/>
        </w:numPr>
        <w:rPr>
          <w:ins w:author="Ian Whyte (Aquent LLC)" w:date="2022-11-04T20:49:00Z" w:id="925079359"/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pPrChange w:author="Ian Whyte (Aquent LLC)" w:date="2022-11-06T21:58:59.99Z">
          <w:pPr/>
        </w:pPrChange>
      </w:pPr>
      <w:ins w:author="Ian Whyte (Aquent LLC)" w:date="2022-11-04T20:48:00Z" w:id="1821197674">
        <w:r w:rsidR="36004388">
          <w:t xml:space="preserve">Interactive report-creation capability based on your data, using </w:t>
        </w:r>
        <w:r w:rsidR="36004388">
          <w:t>Workboooks</w:t>
        </w:r>
      </w:ins>
    </w:p>
    <w:p w:rsidR="074AF189" w:rsidP="2DB14649" w:rsidRDefault="074AF189" w14:paraId="441AD58D" w14:textId="07B79B3C">
      <w:pPr>
        <w:pStyle w:val="Normal"/>
        <w:rPr>
          <w:del w:author="Ian Whyte (Aquent LLC)" w:date="2022-11-06T21:36:42.497Z" w:id="121993257"/>
        </w:rPr>
      </w:pPr>
      <w:ins w:author="Ian Whyte (Aquent LLC)" w:date="2022-11-04T20:49:00Z" w:id="557842194">
        <w:r w:rsidR="0E9BCB95">
          <w:t>...Without having to get your logs out of the Micros</w:t>
        </w:r>
      </w:ins>
      <w:ins w:author="Ian Whyte (Aquent LLC)" w:date="2022-11-04T20:50:00Z" w:id="1486391008">
        <w:r w:rsidR="0E9BCB95">
          <w:t>oft ecosystem!</w:t>
        </w:r>
      </w:ins>
      <w:r>
        <w:br/>
      </w:r>
      <w:r>
        <w:br/>
      </w:r>
      <w:ins w:author="Ian Whyte (Aquent LLC)" w:date="2022-11-04T20:50:00Z" w:id="832444465">
        <w:r w:rsidR="5E639B9B">
          <w:t xml:space="preserve">In the rest of this post, </w:t>
        </w:r>
        <w:r w:rsidR="5E639B9B">
          <w:t>we’ll</w:t>
        </w:r>
        <w:r w:rsidR="5E639B9B">
          <w:t xml:space="preserve"> show you how easy it is to make this happen. </w:t>
        </w:r>
      </w:ins>
    </w:p>
    <w:p w:rsidR="3B432973" w:rsidP="2DB14649" w:rsidRDefault="3B432973" w14:paraId="4AC4CBF7" w14:textId="1903750D">
      <w:pPr>
        <w:pStyle w:val="Normal"/>
      </w:pPr>
    </w:p>
    <w:p w:rsidR="0EDE6D8C" w:rsidP="2DB14649" w:rsidRDefault="7DDBA34D" w14:paraId="6F3D009A" w14:textId="6C5DFE5E">
      <w:pPr>
        <w:pStyle w:val="Heading1"/>
        <w:rPr>
          <w:b w:val="1"/>
          <w:bCs w:val="1"/>
        </w:rPr>
        <w:pPrChange w:author="Ian Whyte (Aquent LLC)" w:date="2022-11-06T21:59:00.007Z">
          <w:pPr/>
        </w:pPrChange>
      </w:pPr>
      <w:r w:rsidRPr="2DB14649" w:rsidR="55A3274B">
        <w:rPr>
          <w:rPrChange w:author="Ian Whyte (Aquent LLC)" w:date="2022-11-06T21:59:00.003Z" w:id="2057699577">
            <w:rPr>
              <w:b w:val="1"/>
              <w:bCs w:val="1"/>
            </w:rPr>
          </w:rPrChange>
        </w:rPr>
        <w:t>How to Set Up</w:t>
      </w:r>
      <w:ins w:author="Ian Whyte (Aquent LLC)" w:date="2022-11-04T20:56:00Z" w:id="663771051">
        <w:r w:rsidRPr="2DB14649" w:rsidR="5D6434F1">
          <w:rPr>
            <w:rPrChange w:author="Ian Whyte (Aquent LLC)" w:date="2022-11-06T21:59:00.004Z" w:id="821998260">
              <w:rPr>
                <w:b w:val="1"/>
                <w:bCs w:val="1"/>
              </w:rPr>
            </w:rPrChange>
          </w:rPr>
          <w:t xml:space="preserve"> Log Analytics</w:t>
        </w:r>
      </w:ins>
    </w:p>
    <w:p w:rsidR="06701803" w:rsidP="3B432973" w:rsidRDefault="21C3EE8B" w14:paraId="1ABF69BC" w14:textId="5EDA3655">
      <w:pPr>
        <w:rPr>
          <w:b/>
          <w:bCs/>
        </w:rPr>
      </w:pPr>
      <w:r>
        <w:t xml:space="preserve">In this </w:t>
      </w:r>
      <w:ins w:author="Ian Whyte (Aquent LLC)" w:date="2022-11-04T20:50:00Z" w:id="31">
        <w:r w:rsidR="6B76A028">
          <w:t>section</w:t>
        </w:r>
      </w:ins>
      <w:del w:author="Ian Whyte (Aquent LLC)" w:date="2022-11-04T20:50:00Z" w:id="32">
        <w:r w:rsidDel="21C3EE8B" w:rsidR="06701803">
          <w:delText>how-to</w:delText>
        </w:r>
      </w:del>
      <w:r>
        <w:t>, you’ll:</w:t>
      </w:r>
    </w:p>
    <w:p w:rsidR="06701803" w:rsidP="2DB14649" w:rsidRDefault="06701803" w14:paraId="17AABC38" w14:textId="3201BFE5">
      <w:pPr>
        <w:pStyle w:val="ListParagraph"/>
        <w:numPr>
          <w:ilvl w:val="0"/>
          <w:numId w:val="4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71308D4">
        <w:rPr/>
        <w:t>Configure a Log Analytics workspace</w:t>
      </w:r>
    </w:p>
    <w:p w:rsidR="06701803" w:rsidP="2DB14649" w:rsidRDefault="06701803" w14:paraId="155E417B" w14:textId="3CB6625C">
      <w:pPr>
        <w:pStyle w:val="ListParagraph"/>
        <w:numPr>
          <w:ilvl w:val="0"/>
          <w:numId w:val="4"/>
        </w:numPr>
        <w:rPr>
          <w:del w:author="Ian Whyte (Aquent LLC)" w:date="2022-11-06T22:21:39.338Z" w:id="1557716097"/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71308D4">
        <w:rPr/>
        <w:t xml:space="preserve">Create a diagnostic setting in your private cloud </w:t>
      </w:r>
      <w:r w:rsidR="6F58855B">
        <w:rPr/>
        <w:t>to send your logs to this workspac</w:t>
      </w:r>
      <w:del w:author="Ian Whyte (Aquent LLC)" w:date="2022-11-06T22:21:39.973Z" w:id="1461621623">
        <w:r w:rsidDel="6F58855B">
          <w:delText>e</w:delText>
        </w:r>
      </w:del>
    </w:p>
    <w:p w:rsidR="3B432973" w:rsidP="2DB14649" w:rsidRDefault="3B432973" w14:paraId="4E1D3E17" w14:textId="291922E8">
      <w:pPr>
        <w:pStyle w:val="Normal"/>
      </w:pPr>
    </w:p>
    <w:p w:rsidR="71FBE6A3" w:rsidP="074AF189" w:rsidRDefault="4E769B58" w14:paraId="595C0199" w14:textId="6E562FF0">
      <w:r w:rsidRPr="2DB14649" w:rsidR="4B5FB682">
        <w:rPr>
          <w:b w:val="1"/>
          <w:bCs w:val="1"/>
        </w:rPr>
        <w:t>Configur</w:t>
      </w:r>
      <w:ins w:author="Ian Whyte (Aquent LLC)" w:date="2022-11-06T22:17:46.164Z" w:id="1398961867">
        <w:r w:rsidRPr="2DB14649" w:rsidR="6C5EE314">
          <w:rPr>
            <w:b w:val="1"/>
            <w:bCs w:val="1"/>
          </w:rPr>
          <w:t>e</w:t>
        </w:r>
      </w:ins>
      <w:del w:author="Ian Whyte (Aquent LLC)" w:date="2022-11-06T22:19:03.033Z" w:id="1716891593">
        <w:r w:rsidRPr="2DB14649" w:rsidDel="4B5FB682">
          <w:rPr>
            <w:b w:val="1"/>
            <w:bCs w:val="1"/>
          </w:rPr>
          <w:delText>ing</w:delText>
        </w:r>
      </w:del>
      <w:r w:rsidRPr="2DB14649" w:rsidR="4B5FB682">
        <w:rPr>
          <w:b w:val="1"/>
          <w:bCs w:val="1"/>
        </w:rPr>
        <w:t xml:space="preserve"> a Log Analytics workspace</w:t>
      </w:r>
      <w:del w:author="Ian Whyte (Aquent LLC)" w:date="2022-11-06T22:19:19.241Z" w:id="231269795">
        <w:r>
          <w:br/>
        </w:r>
      </w:del>
    </w:p>
    <w:p w:rsidR="71FBE6A3" w:rsidP="2DB14649" w:rsidRDefault="69843A39" w14:paraId="5E69BBD3" w14:textId="686DCFF8">
      <w:pPr>
        <w:pStyle w:val="ListParagraph"/>
        <w:numPr>
          <w:ilvl w:val="0"/>
          <w:numId w:val="1"/>
        </w:numPr>
        <w:rPr>
          <w:ins w:author="Ian Whyte (Aquent LLC)" w:date="2022-11-04T20:51:00Z" w:id="931184527"/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pPrChange w:author="Ian Whyte (Aquent LLC)" w:date="2022-11-06T21:59:00.028Z">
          <w:pPr/>
        </w:pPrChange>
      </w:pPr>
      <w:ins w:author="Ian Whyte (Aquent LLC)" w:date="2022-11-04T20:54:00Z" w:id="284919786">
        <w:r w:rsidR="69413760">
          <w:t xml:space="preserve">Contains </w:t>
        </w:r>
      </w:ins>
      <w:del w:author="Ian Whyte (Aquent LLC)" w:date="2022-11-04T20:54:00Z" w:id="165858446">
        <w:r w:rsidDel="53FC3086">
          <w:delText>Your Log Analytics workspace is where y</w:delText>
        </w:r>
      </w:del>
      <w:ins w:author="Ian Whyte (Aquent LLC)" w:date="2022-11-04T20:54:00Z" w:id="1568206727">
        <w:r w:rsidR="15DB2C18">
          <w:t>y</w:t>
        </w:r>
      </w:ins>
      <w:r w:rsidR="4B5FB682">
        <w:rPr/>
        <w:t>our AVS private cloud logs</w:t>
      </w:r>
      <w:ins w:author="Ian Whyte (Aquent LLC)" w:date="2022-11-04T20:54:00Z" w:id="1304399077">
        <w:r w:rsidR="6CE81D36">
          <w:t>.</w:t>
        </w:r>
      </w:ins>
      <w:del w:author="Ian Whyte (Aquent LLC)" w:date="2022-11-04T20:54:00Z" w:id="501667469">
        <w:r w:rsidDel="53FC3086">
          <w:delText xml:space="preserve"> will </w:delText>
        </w:r>
        <w:r w:rsidDel="53FC3086">
          <w:delText>reside</w:delText>
        </w:r>
        <w:r w:rsidDel="53FC3086">
          <w:delText xml:space="preserve"> </w:delText>
        </w:r>
      </w:del>
    </w:p>
    <w:p w:rsidR="71FBE6A3" w:rsidP="2DB14649" w:rsidRDefault="6B7CC119" w14:paraId="1D171CC8" w14:textId="03220D72">
      <w:pPr>
        <w:pStyle w:val="ListParagraph"/>
        <w:numPr>
          <w:ilvl w:val="0"/>
          <w:numId w:val="1"/>
        </w:numPr>
        <w:rPr>
          <w:ins w:author="Ian Whyte (Aquent LLC)" w:date="2022-11-04T20:55:00Z" w:id="897465415"/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pPrChange w:author="Ian Whyte (Aquent LLC)" w:date="2022-11-06T21:59:00.036Z">
          <w:pPr/>
        </w:pPrChange>
      </w:pPr>
      <w:ins w:author="Ian Whyte (Aquent LLC)" w:date="2022-11-04T20:54:00Z" w:id="2106524381">
        <w:r w:rsidR="19781454">
          <w:t>Is</w:t>
        </w:r>
        <w:r w:rsidR="19781454">
          <w:t xml:space="preserve"> </w:t>
        </w:r>
      </w:ins>
      <w:ins w:author="Ian Whyte (Aquent LLC)" w:date="2022-11-04T20:55:00Z" w:id="1034005099">
        <w:r w:rsidR="19781454">
          <w:t xml:space="preserve">the workspace from which </w:t>
        </w:r>
      </w:ins>
      <w:del w:author="Ian Whyte (Aquent LLC)" w:date="2022-11-04T20:52:00Z" w:id="342677042">
        <w:r w:rsidDel="53FC3086">
          <w:delText>where y</w:delText>
        </w:r>
      </w:del>
      <w:ins w:author="Ian Whyte (Aquent LLC)" w:date="2022-11-04T20:55:00Z" w:id="1119873000">
        <w:r w:rsidR="6EA24C04">
          <w:t>y</w:t>
        </w:r>
      </w:ins>
      <w:r w:rsidR="69FFCE01">
        <w:rPr/>
        <w:t xml:space="preserve">ou can take  </w:t>
      </w:r>
      <w:del w:author="Ian Whyte (Aquent LLC)" w:date="2022-11-04T20:55:00Z" w:id="2041635206">
        <w:r w:rsidDel="53FC3086">
          <w:delText xml:space="preserve">your </w:delText>
        </w:r>
      </w:del>
      <w:r w:rsidR="69FFCE01">
        <w:rPr/>
        <w:t>desired actions</w:t>
      </w:r>
      <w:del w:author="Ian Whyte (Aquent LLC)" w:date="2022-11-04T20:55:00Z" w:id="551143705">
        <w:r w:rsidDel="53FC3086">
          <w:delText xml:space="preserve"> from</w:delText>
        </w:r>
      </w:del>
      <w:r w:rsidR="69FFCE01">
        <w:rPr/>
        <w:t xml:space="preserve">, such as querying for logs. </w:t>
      </w:r>
      <w:r>
        <w:br/>
      </w:r>
    </w:p>
    <w:p w:rsidR="71FBE6A3" w:rsidP="074AF189" w:rsidRDefault="5B3DF112" w14:paraId="3D897DAA" w14:textId="3A4783F0">
      <w:r>
        <w:t>To set</w:t>
      </w:r>
      <w:del w:author="Ian Whyte (Aquent LLC)" w:date="2022-11-04T20:57:00Z" w:id="51">
        <w:r w:rsidDel="5B3DF112" w:rsidR="71FBE6A3">
          <w:delText xml:space="preserve"> </w:delText>
        </w:r>
      </w:del>
      <w:del w:author="Ian Whyte (Aquent LLC)" w:date="2022-11-04T20:56:00Z" w:id="52">
        <w:r w:rsidDel="5B3DF112" w:rsidR="71FBE6A3">
          <w:delText>this</w:delText>
        </w:r>
      </w:del>
      <w:del w:author="Ian Whyte (Aquent LLC)" w:date="2022-11-04T20:57:00Z" w:id="53">
        <w:r w:rsidDel="5B3DF112" w:rsidR="71FBE6A3">
          <w:delText xml:space="preserve"> </w:delText>
        </w:r>
      </w:del>
      <w:r>
        <w:t>up</w:t>
      </w:r>
      <w:ins w:author="Ian Whyte (Aquent LLC)" w:date="2022-11-04T20:57:00Z" w:id="54">
        <w:r w:rsidR="1F0E7244">
          <w:t xml:space="preserve"> your workspace</w:t>
        </w:r>
      </w:ins>
      <w:r>
        <w:t>:</w:t>
      </w:r>
      <w:r w:rsidR="71FBE6A3">
        <w:br/>
      </w:r>
      <w:r w:rsidR="71FBE6A3">
        <w:br/>
      </w:r>
      <w:r w:rsidR="5097AAAE">
        <w:t xml:space="preserve">1. In the Azure portal, go to </w:t>
      </w:r>
      <w:del w:author="Ian Whyte (Aquent LLC)" w:date="2022-11-04T21:05:00Z" w:id="55">
        <w:r w:rsidRPr="074AF189" w:rsidDel="5097AAAE" w:rsidR="71FBE6A3">
          <w:rPr>
            <w:b/>
            <w:bCs/>
          </w:rPr>
          <w:delText>“</w:delText>
        </w:r>
      </w:del>
      <w:r w:rsidRPr="074AF189" w:rsidR="5097AAAE">
        <w:rPr>
          <w:b/>
          <w:bCs/>
        </w:rPr>
        <w:t>+ Create a resource</w:t>
      </w:r>
      <w:del w:author="Ian Whyte (Aquent LLC)" w:date="2022-11-04T21:05:00Z" w:id="56">
        <w:r w:rsidRPr="074AF189" w:rsidDel="5097AAAE" w:rsidR="71FBE6A3">
          <w:rPr>
            <w:b/>
            <w:bCs/>
          </w:rPr>
          <w:delText>”</w:delText>
        </w:r>
      </w:del>
      <w:r w:rsidR="5097AAAE">
        <w:t>.</w:t>
      </w:r>
    </w:p>
    <w:p w:rsidR="140FEC1B" w:rsidP="3B432973" w:rsidRDefault="5097AAAE" w14:paraId="309E52E2" w14:textId="4CB31079">
      <w:r>
        <w:t xml:space="preserve">2. Search for </w:t>
      </w:r>
      <w:r w:rsidRPr="074AF189">
        <w:rPr>
          <w:b/>
          <w:bCs/>
        </w:rPr>
        <w:t>“Log Analytics Workspace”</w:t>
      </w:r>
      <w:r>
        <w:t xml:space="preserve"> and click </w:t>
      </w:r>
      <w:del w:author="Ian Whyte (Aquent LLC)" w:date="2022-11-04T21:05:00Z" w:id="57">
        <w:r w:rsidRPr="074AF189" w:rsidDel="5097AAAE" w:rsidR="140FEC1B">
          <w:rPr>
            <w:b/>
            <w:bCs/>
          </w:rPr>
          <w:delText>“</w:delText>
        </w:r>
      </w:del>
      <w:r w:rsidRPr="074AF189">
        <w:rPr>
          <w:b/>
          <w:bCs/>
        </w:rPr>
        <w:t>Create</w:t>
      </w:r>
      <w:del w:author="Ian Whyte (Aquent LLC)" w:date="2022-11-04T21:05:00Z" w:id="58">
        <w:r w:rsidRPr="074AF189" w:rsidDel="5097AAAE" w:rsidR="140FEC1B">
          <w:rPr>
            <w:b/>
            <w:bCs/>
          </w:rPr>
          <w:delText>”</w:delText>
        </w:r>
      </w:del>
      <w:r w:rsidRPr="074AF189" w:rsidR="3C865359">
        <w:rPr>
          <w:b/>
          <w:bCs/>
        </w:rPr>
        <w:t xml:space="preserve"> -&gt; </w:t>
      </w:r>
      <w:del w:author="Ian Whyte (Aquent LLC)" w:date="2022-11-04T21:05:00Z" w:id="59">
        <w:r w:rsidRPr="074AF189" w:rsidDel="3C865359" w:rsidR="140FEC1B">
          <w:rPr>
            <w:b/>
            <w:bCs/>
          </w:rPr>
          <w:delText>“</w:delText>
        </w:r>
      </w:del>
      <w:r w:rsidRPr="074AF189" w:rsidR="3C865359">
        <w:rPr>
          <w:b/>
          <w:bCs/>
        </w:rPr>
        <w:t>Log Analytics Workspace</w:t>
      </w:r>
      <w:del w:author="Ian Whyte (Aquent LLC)" w:date="2022-11-04T21:05:00Z" w:id="60">
        <w:r w:rsidRPr="074AF189" w:rsidDel="3C865359" w:rsidR="140FEC1B">
          <w:rPr>
            <w:b/>
            <w:bCs/>
          </w:rPr>
          <w:delText>”</w:delText>
        </w:r>
      </w:del>
      <w:r>
        <w:t>.</w:t>
      </w:r>
    </w:p>
    <w:p w:rsidR="39F304B4" w:rsidP="3B432973" w:rsidRDefault="2C67D55C" w14:paraId="5E5148BD" w14:textId="7B991A80">
      <w:commentRangeStart w:id="61"/>
      <w:r>
        <w:rPr>
          <w:noProof/>
        </w:rPr>
        <w:drawing>
          <wp:inline distT="0" distB="0" distL="0" distR="0" wp14:anchorId="46D7748D" wp14:editId="4C9E9BA1">
            <wp:extent cx="3162300" cy="2667635"/>
            <wp:effectExtent l="0" t="0" r="0" b="0"/>
            <wp:docPr id="2" name="Picture 145642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427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1"/>
      <w:r w:rsidR="39F304B4">
        <w:commentReference w:id="61"/>
      </w:r>
    </w:p>
    <w:p w:rsidR="22AEDC12" w:rsidP="3B432973" w:rsidRDefault="1F637275" w14:paraId="129B9BD5" w14:textId="540CA031">
      <w:r>
        <w:t xml:space="preserve">3. Enter the Subscription you intend to use, the Resource Group that’ll house this workspace. Give it a Name and select a </w:t>
      </w:r>
      <w:ins w:author="Ian Whyte (Aquent LLC)" w:date="2022-11-04T21:23:00Z" w:id="62">
        <w:r w:rsidR="40233B0D">
          <w:t>r</w:t>
        </w:r>
      </w:ins>
      <w:del w:author="Ian Whyte (Aquent LLC)" w:date="2022-11-04T21:22:00Z" w:id="63">
        <w:r w:rsidDel="1F637275" w:rsidR="22AEDC12">
          <w:delText>R</w:delText>
        </w:r>
      </w:del>
      <w:r>
        <w:t xml:space="preserve">egion. Click </w:t>
      </w:r>
      <w:del w:author="Ian Whyte (Aquent LLC)" w:date="2022-11-04T21:23:00Z" w:id="64">
        <w:r w:rsidRPr="074AF189" w:rsidDel="1F637275" w:rsidR="22AEDC12">
          <w:rPr>
            <w:b/>
            <w:bCs/>
          </w:rPr>
          <w:delText>“</w:delText>
        </w:r>
      </w:del>
      <w:r w:rsidRPr="074AF189">
        <w:rPr>
          <w:b/>
          <w:bCs/>
        </w:rPr>
        <w:t>Review + Create</w:t>
      </w:r>
      <w:del w:author="Ian Whyte (Aquent LLC)" w:date="2022-11-04T21:23:00Z" w:id="65">
        <w:r w:rsidRPr="074AF189" w:rsidDel="1F637275" w:rsidR="22AEDC12">
          <w:rPr>
            <w:b/>
            <w:bCs/>
          </w:rPr>
          <w:delText>”</w:delText>
        </w:r>
      </w:del>
      <w:r>
        <w:t>.</w:t>
      </w:r>
    </w:p>
    <w:p w:rsidR="02014EAB" w:rsidP="3B432973" w:rsidRDefault="02014EAB" w14:paraId="21596CAD" w14:textId="4F16234F">
      <w:r>
        <w:rPr>
          <w:noProof/>
        </w:rPr>
        <w:drawing>
          <wp:inline distT="0" distB="0" distL="0" distR="0" wp14:anchorId="701E2955" wp14:editId="46462075">
            <wp:extent cx="2966363" cy="3398220"/>
            <wp:effectExtent l="0" t="0" r="0" b="0"/>
            <wp:docPr id="1803140936" name="Picture 180314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63" cy="33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32973" w:rsidP="2DB14649" w:rsidRDefault="3B432973" w14:paraId="523F71AC" w14:textId="0A25DA48">
      <w:pPr>
        <w:pStyle w:val="Normal"/>
      </w:pPr>
    </w:p>
    <w:p w:rsidR="02014EAB" w:rsidP="2DB14649" w:rsidRDefault="3642A631" w14:paraId="510919F6" w14:textId="4399DE79">
      <w:pPr>
        <w:pStyle w:val="Heading1"/>
        <w:rPr>
          <w:b w:val="1"/>
          <w:bCs w:val="1"/>
        </w:rPr>
        <w:pPrChange w:author="Ian Whyte (Aquent LLC)" w:date="2022-11-06T21:59:00.041Z">
          <w:pPr/>
        </w:pPrChange>
      </w:pPr>
      <w:commentRangeStart w:id="66"/>
      <w:r w:rsidRPr="2DB14649" w:rsidR="7D3E9F25">
        <w:rPr>
          <w:rPrChange w:author="Ian Whyte (Aquent LLC)" w:date="2022-11-06T21:59:00.038Z" w:id="656894567">
            <w:rPr>
              <w:b w:val="1"/>
              <w:bCs w:val="1"/>
            </w:rPr>
          </w:rPrChange>
        </w:rPr>
        <w:t>Configuring a Log Analytics workspace</w:t>
      </w:r>
      <w:commentRangeEnd w:id="66"/>
      <w:r>
        <w:rPr>
          <w:rStyle w:val="CommentReference"/>
        </w:rPr>
        <w:commentReference w:id="66"/>
      </w:r>
    </w:p>
    <w:p w:rsidR="3B432973" w:rsidP="2DB14649" w:rsidRDefault="3B432973" w14:paraId="623B9E04" w14:textId="275A9329">
      <w:pPr>
        <w:pStyle w:val="Normal"/>
      </w:pPr>
    </w:p>
    <w:p w:rsidR="7CD93C69" w:rsidP="3B432973" w:rsidRDefault="7CD93C69" w14:paraId="71F4CF9E" w14:textId="4473A78C">
      <w:r>
        <w:t>Next, we’ll want to add a diagnostic setting in your AVS private cloud, so it knows where to send your logs to.</w:t>
      </w:r>
    </w:p>
    <w:p w:rsidR="7CD93C69" w:rsidP="2DB14649" w:rsidRDefault="23E924C5" w14:paraId="73B2452A" w14:textId="189A934B">
      <w:pPr>
        <w:pStyle w:val="ListParagraph"/>
        <w:numPr>
          <w:ilvl w:val="0"/>
          <w:numId w:val="3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566E0B67">
        <w:rPr/>
        <w:t xml:space="preserve">Click on your AVS private cloud. Go to </w:t>
      </w:r>
      <w:r w:rsidRPr="2DB14649" w:rsidR="566E0B67">
        <w:rPr>
          <w:b w:val="1"/>
          <w:bCs w:val="1"/>
        </w:rPr>
        <w:t>Diagnostic settings</w:t>
      </w:r>
      <w:r w:rsidR="566E0B67">
        <w:rPr/>
        <w:t xml:space="preserve"> on the left-hand menu under </w:t>
      </w:r>
      <w:del w:author="Ian Whyte (Aquent LLC)" w:date="2022-11-04T21:23:00Z" w:id="1087336705">
        <w:r w:rsidDel="6595C561">
          <w:delText>“</w:delText>
        </w:r>
      </w:del>
      <w:r w:rsidRPr="2DB14649" w:rsidR="566E0B67">
        <w:rPr>
          <w:b w:val="1"/>
          <w:bCs w:val="1"/>
          <w:rPrChange w:author="Ian Whyte (Aquent LLC)" w:date="2022-11-04T21:23:00Z" w:id="1038917226"/>
        </w:rPr>
        <w:t>Monitoring</w:t>
      </w:r>
      <w:del w:author="Ian Whyte (Aquent LLC)" w:date="2022-11-04T21:23:00Z" w:id="1529439331">
        <w:r w:rsidDel="6595C561">
          <w:delText>”</w:delText>
        </w:r>
      </w:del>
      <w:r w:rsidR="566E0B67">
        <w:rPr/>
        <w:t xml:space="preserve">. Select </w:t>
      </w:r>
      <w:del w:author="Ian Whyte (Aquent LLC)" w:date="2022-11-04T21:23:00Z" w:id="1458851399">
        <w:r w:rsidRPr="2DB14649" w:rsidDel="6595C561">
          <w:rPr>
            <w:b w:val="1"/>
            <w:bCs w:val="1"/>
          </w:rPr>
          <w:delText>“</w:delText>
        </w:r>
      </w:del>
      <w:r w:rsidRPr="2DB14649" w:rsidR="566E0B67">
        <w:rPr>
          <w:b w:val="1"/>
          <w:bCs w:val="1"/>
        </w:rPr>
        <w:t>+ Add diagnostic setting</w:t>
      </w:r>
      <w:del w:author="Ian Whyte (Aquent LLC)" w:date="2022-11-04T21:23:00Z" w:id="1932872505">
        <w:r w:rsidRPr="2DB14649" w:rsidDel="6595C561">
          <w:rPr>
            <w:b w:val="1"/>
            <w:bCs w:val="1"/>
          </w:rPr>
          <w:delText>”</w:delText>
        </w:r>
      </w:del>
      <w:r w:rsidR="566E0B67">
        <w:rPr/>
        <w:t>.</w:t>
      </w:r>
      <w:r>
        <w:br/>
      </w:r>
      <w:r>
        <w:br/>
      </w:r>
      <w:r w:rsidR="4063C9A6">
        <w:drawing>
          <wp:inline wp14:editId="52191686" wp14:anchorId="75B88643">
            <wp:extent cx="3943350" cy="1914168"/>
            <wp:effectExtent l="0" t="0" r="0" b="0"/>
            <wp:docPr id="1634979369" name="Picture 16349793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34979369"/>
                    <pic:cNvPicPr/>
                  </pic:nvPicPr>
                  <pic:blipFill>
                    <a:blip r:embed="Rd452816b418f4f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3350" cy="19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32973" w:rsidP="2DB14649" w:rsidRDefault="3B432973" w14:paraId="713C2BFB" w14:textId="0C65E56D">
      <w:pPr>
        <w:pStyle w:val="Normal"/>
      </w:pPr>
    </w:p>
    <w:p w:rsidR="11F7A373" w:rsidP="2DB14649" w:rsidRDefault="11F7A373" w14:paraId="1209540F" w14:textId="06368853">
      <w:pPr>
        <w:pStyle w:val="ListParagraph"/>
        <w:numPr>
          <w:ilvl w:val="0"/>
          <w:numId w:val="3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53F3443">
        <w:rPr/>
        <w:t xml:space="preserve">Give your diagnostic setting a name. Select the log categories you are interested in sending to your Log Analytics workspace. </w:t>
      </w:r>
    </w:p>
    <w:p w:rsidR="3B432973" w:rsidP="2DB14649" w:rsidRDefault="3B432973" w14:paraId="78B7BB59" w14:textId="46A2F626">
      <w:pPr>
        <w:pStyle w:val="Normal"/>
      </w:pPr>
    </w:p>
    <w:p w:rsidR="11F7A373" w:rsidP="2DB14649" w:rsidRDefault="78C4F972" w14:paraId="3EDC96B7" w14:textId="32C23C21">
      <w:pPr>
        <w:pStyle w:val="ListParagraph"/>
        <w:numPr>
          <w:ilvl w:val="0"/>
          <w:numId w:val="3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4063C9A6">
        <w:rPr/>
        <w:t xml:space="preserve">Make sure to select the checkbox next to </w:t>
      </w:r>
      <w:del w:author="Ian Whyte (Aquent LLC)" w:date="2022-11-04T21:24:00Z" w:id="1796327902">
        <w:r w:rsidDel="753F3443">
          <w:delText>“</w:delText>
        </w:r>
      </w:del>
      <w:r w:rsidRPr="2DB14649" w:rsidR="4063C9A6">
        <w:rPr>
          <w:b w:val="1"/>
          <w:bCs w:val="1"/>
          <w:rPrChange w:author="Ian Whyte (Aquent LLC)" w:date="2022-11-04T21:24:00Z" w:id="1065854057"/>
        </w:rPr>
        <w:t>Send to Log Analytics workspace</w:t>
      </w:r>
      <w:del w:author="Ian Whyte (Aquent LLC)" w:date="2022-11-04T21:24:00Z" w:id="352360797">
        <w:r w:rsidDel="753F3443">
          <w:delText>”</w:delText>
        </w:r>
      </w:del>
      <w:r w:rsidR="1655DD04">
        <w:rPr/>
        <w:t xml:space="preserve">. Select the </w:t>
      </w:r>
      <w:r w:rsidRPr="2DB14649" w:rsidR="1655DD04">
        <w:rPr>
          <w:b w:val="1"/>
          <w:bCs w:val="1"/>
        </w:rPr>
        <w:t xml:space="preserve">Subscription </w:t>
      </w:r>
      <w:r w:rsidR="1655DD04">
        <w:rPr/>
        <w:t xml:space="preserve">your Log Analytics workspace lives in and the </w:t>
      </w:r>
      <w:r w:rsidRPr="2DB14649" w:rsidR="1655DD04">
        <w:rPr>
          <w:rPrChange w:author="Ian Whyte (Aquent LLC)" w:date="2022-11-06T21:59:00.093Z" w:id="54466338">
            <w:rPr>
              <w:b w:val="1"/>
              <w:bCs w:val="1"/>
            </w:rPr>
          </w:rPrChange>
        </w:rPr>
        <w:t>Log Analytics workspace</w:t>
      </w:r>
      <w:r w:rsidR="035BDE84">
        <w:rPr/>
        <w:t>.</w:t>
      </w:r>
      <w:r w:rsidR="1655DD04">
        <w:rPr/>
        <w:t xml:space="preserve"> </w:t>
      </w:r>
      <w:r w:rsidR="55C85FB9">
        <w:rPr/>
        <w:t xml:space="preserve">Click </w:t>
      </w:r>
      <w:del w:author="Ian Whyte (Aquent LLC)" w:date="2022-11-04T21:24:00Z" w:id="1065737012">
        <w:r w:rsidRPr="2DB14649" w:rsidDel="753F3443">
          <w:rPr>
            <w:b w:val="1"/>
            <w:bCs w:val="1"/>
          </w:rPr>
          <w:delText>“</w:delText>
        </w:r>
      </w:del>
      <w:r w:rsidRPr="2DB14649" w:rsidR="55C85FB9">
        <w:rPr>
          <w:b w:val="1"/>
          <w:bCs w:val="1"/>
        </w:rPr>
        <w:t>Save</w:t>
      </w:r>
      <w:del w:author="Ian Whyte (Aquent LLC)" w:date="2022-11-04T21:24:00Z" w:id="520100">
        <w:r w:rsidRPr="2DB14649" w:rsidDel="753F3443">
          <w:rPr>
            <w:b w:val="1"/>
            <w:bCs w:val="1"/>
          </w:rPr>
          <w:delText>”</w:delText>
        </w:r>
      </w:del>
      <w:r w:rsidR="55C85FB9">
        <w:rPr/>
        <w:t xml:space="preserve"> on the top left.</w:t>
      </w:r>
    </w:p>
    <w:p w:rsidR="7ADCDB14" w:rsidP="3B432973" w:rsidRDefault="7ADCDB14" w14:paraId="53D55C87" w14:textId="4C92E2BA">
      <w:r>
        <w:t xml:space="preserve">               </w:t>
      </w:r>
      <w:r>
        <w:rPr>
          <w:noProof/>
        </w:rPr>
        <w:drawing>
          <wp:inline distT="0" distB="0" distL="0" distR="0" wp14:anchorId="1F7DECF3" wp14:editId="40B1CAFA">
            <wp:extent cx="4572000" cy="3819525"/>
            <wp:effectExtent l="0" t="0" r="0" b="0"/>
            <wp:docPr id="971837877" name="Picture 97183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32973" w:rsidP="2DB14649" w:rsidRDefault="3B432973" w14:paraId="417A89B3" w14:textId="60D1AA9F">
      <w:pPr>
        <w:pStyle w:val="Normal"/>
      </w:pPr>
    </w:p>
    <w:p w:rsidR="0AC0CD0A" w:rsidP="2DB14649" w:rsidRDefault="0AC0CD0A" w14:paraId="5E6766AD" w14:textId="54F8BFBB">
      <w:pPr>
        <w:pStyle w:val="Normal"/>
      </w:pPr>
      <w:r w:rsidR="0771526F">
        <w:rPr/>
        <w:t>At this point, your Log Analytics workspace has been successfully configured to receive logs from your AVS private cloud.</w:t>
      </w:r>
    </w:p>
    <w:p w:rsidR="3B432973" w:rsidP="2DB14649" w:rsidRDefault="3B432973" w14:paraId="15ECCD33" w14:textId="3FCA1A03">
      <w:pPr>
        <w:pStyle w:val="Normal"/>
      </w:pPr>
    </w:p>
    <w:p w:rsidR="2ADEC092" w:rsidP="2DB14649" w:rsidRDefault="2ADEC092" w14:paraId="721381BB" w14:textId="47F071E7">
      <w:pPr>
        <w:pStyle w:val="Heading1"/>
        <w:pPrChange w:author="Ian Whyte (Aquent LLC)" w:date="2022-11-06T21:59:00.102Z">
          <w:pPr/>
        </w:pPrChange>
      </w:pPr>
      <w:r w:rsidRPr="2DB14649" w:rsidR="0AAD0A5A">
        <w:rPr>
          <w:rPrChange w:author="Ian Whyte (Aquent LLC)" w:date="2022-11-06T21:59:00.101Z" w:id="1988131666">
            <w:rPr>
              <w:b w:val="1"/>
              <w:bCs w:val="1"/>
              <w:sz w:val="32"/>
              <w:szCs w:val="32"/>
            </w:rPr>
          </w:rPrChange>
        </w:rPr>
        <w:t>Search and Analyze Logs using Kusto</w:t>
      </w:r>
    </w:p>
    <w:p w:rsidR="676EE84C" w:rsidP="2DB14649" w:rsidRDefault="676EE84C" w14:paraId="03ED436D" w14:textId="1F89801A">
      <w:pPr>
        <w:pStyle w:val="Normal"/>
      </w:pPr>
      <w:r w:rsidR="329B0F4C">
        <w:rPr/>
        <w:t xml:space="preserve">Now that </w:t>
      </w:r>
      <w:r w:rsidR="329B0F4C">
        <w:rPr/>
        <w:t>you’ve</w:t>
      </w:r>
      <w:r w:rsidR="329B0F4C">
        <w:rPr/>
        <w:t xml:space="preserve"> successfully configured your logs to go to your Log Analytics workspace, you can use that data to gain meaningful insights with Log</w:t>
      </w:r>
      <w:r w:rsidR="581D6D49">
        <w:rPr/>
        <w:t xml:space="preserve"> Analytics’ search feature. Log Analytics uses a language called the Kusto Query Language (or Kusto) to search through your logs. </w:t>
      </w:r>
    </w:p>
    <w:p w:rsidR="3B432973" w:rsidP="2DB14649" w:rsidRDefault="3B432973" w14:paraId="456F091A" w14:textId="5D9276E9">
      <w:pPr>
        <w:pStyle w:val="Normal"/>
      </w:pPr>
    </w:p>
    <w:p w:rsidR="130ADD42" w:rsidP="2DB14649" w:rsidRDefault="206F1F7A" w14:paraId="3DF7A7B4" w14:textId="6192E9B2">
      <w:pPr>
        <w:pStyle w:val="Heading2"/>
        <w:pPrChange w:author="Ian Whyte (Aquent LLC)" w:date="2022-11-06T21:59:00.12Z">
          <w:pPr/>
        </w:pPrChange>
      </w:pPr>
      <w:r w:rsidR="41479540">
        <w:rPr/>
        <w:t>Recommended</w:t>
      </w:r>
      <w:ins w:author="Ian Whyte (Aquent LLC)" w:date="2022-11-04T21:26:00Z" w:id="422448417">
        <w:r w:rsidR="315C874C">
          <w:t xml:space="preserve"> content</w:t>
        </w:r>
      </w:ins>
      <w:del w:author="Ian Whyte (Aquent LLC)" w:date="2022-11-04T21:26:00Z" w:id="19490293">
        <w:r w:rsidDel="581D6D49">
          <w:delText>:</w:delText>
        </w:r>
      </w:del>
    </w:p>
    <w:p w:rsidR="5A8B4FC7" w:rsidP="2DB14649" w:rsidRDefault="5A8B4FC7" w14:paraId="3DA5E888" w14:textId="78CF1E68">
      <w:pPr>
        <w:pStyle w:val="Normal"/>
      </w:pPr>
      <w:del w:author="Ian Whyte (Aquent LLC)" w:date="2022-11-04T21:27:00Z" w:id="839381754">
        <w:r w:rsidDel="74799EA5">
          <w:delText xml:space="preserve">Here </w:delText>
        </w:r>
        <w:r w:rsidDel="74799EA5">
          <w:delText xml:space="preserve">are </w:delText>
        </w:r>
        <w:r w:rsidDel="74799EA5">
          <w:delText>recommended tutorial</w:delText>
        </w:r>
        <w:r w:rsidDel="74799EA5">
          <w:delText>s</w:delText>
        </w:r>
        <w:r w:rsidDel="74799EA5">
          <w:delText xml:space="preserve"> you can complete </w:delText>
        </w:r>
      </w:del>
      <w:ins w:author="Ian Whyte (Aquent LLC)" w:date="2022-11-04T21:27:00Z" w:id="1775135971">
        <w:r w:rsidR="1B5B4BFF">
          <w:t>T</w:t>
        </w:r>
      </w:ins>
      <w:del w:author="Ian Whyte (Aquent LLC)" w:date="2022-11-04T21:27:00Z" w:id="2048743585">
        <w:r w:rsidDel="74799EA5">
          <w:delText>t</w:delText>
        </w:r>
      </w:del>
      <w:r w:rsidR="6F783002">
        <w:rPr/>
        <w:t>o understand how Kusto works and how you can write your own queries</w:t>
      </w:r>
      <w:ins w:author="Ian Whyte (Aquent LLC)" w:date="2022-11-04T21:27:00Z" w:id="252990947">
        <w:r w:rsidR="36943826">
          <w:t xml:space="preserve">, check out these tutorials: </w:t>
        </w:r>
      </w:ins>
    </w:p>
    <w:p w:rsidR="5A8B4FC7" w:rsidP="2DB14649" w:rsidRDefault="5A8B4FC7" w14:paraId="0511850F" w14:textId="7131C71D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del w:author="Ian Whyte (Aquent LLC)" w:date="2022-11-04T21:27:00Z" w:id="97490397">
        <w:r w:rsidRPr="2DB14649" w:rsidDel="74799EA5">
          <w:rPr>
            <w:rPrChange w:author="Ian Whyte (Aquent LLC)" w:date="2022-11-06T21:59:00.127Z" w:id="338232945">
              <w:rPr>
                <w:rFonts w:ascii="Calibri" w:hAnsi="Calibri" w:eastAsia="Calibri" w:cs="Calibri"/>
                <w:color w:val="000000" w:themeColor="text1" w:themeTint="FF" w:themeShade="FF"/>
              </w:rPr>
            </w:rPrChange>
          </w:rPr>
          <w:delText xml:space="preserve"> </w:delText>
        </w:r>
      </w:del>
      <w:hyperlink r:id="Rc593dd56b446432b">
        <w:r w:rsidRPr="2DB14649" w:rsidR="6F783002">
          <w:rPr>
            <w:rStyle w:val="Hyperlink"/>
            <w:rPrChange w:author="Ian Whyte (Aquent LLC)" w:date="2022-11-06T21:59:00.128Z" w:id="1777249599">
              <w:rPr>
                <w:rStyle w:val="Hyperlink"/>
                <w:rFonts w:ascii="Calibri" w:hAnsi="Calibri" w:eastAsia="Calibri" w:cs="Calibri"/>
              </w:rPr>
            </w:rPrChange>
          </w:rPr>
          <w:t>Kusto Query Language (KQL) from Scratch | Pluralsight</w:t>
        </w:r>
      </w:hyperlink>
    </w:p>
    <w:p w:rsidR="5A8B4FC7" w:rsidP="2DB14649" w:rsidRDefault="005E032E" w14:paraId="577BA57C" w14:textId="6A116A43">
      <w:pPr>
        <w:pStyle w:val="Normal"/>
        <w:rPr>
          <w:del w:author="Ian Whyte (Aquent LLC)" w:date="2022-11-04T21:28:00Z" w:id="910477918"/>
          <w:rFonts w:ascii="Calibri" w:hAnsi="Calibri" w:eastAsia="Calibri" w:cs="Calibri"/>
          <w:color w:val="000000" w:themeColor="text1" w:themeTint="FF" w:themeShade="FF"/>
        </w:rPr>
        <w:pPrChange w:author="Ian Whyte (Aquent LLC)" w:date="2022-11-06T21:59:00.136Z">
          <w:pPr>
            <w:spacing w:line="240" w:lineRule="exact"/>
          </w:pPr>
        </w:pPrChange>
      </w:pPr>
      <w:hyperlink r:id="Rf16c4a52aac344eb">
        <w:r w:rsidRPr="2DB14649" w:rsidR="6F783002">
          <w:rPr>
            <w:rStyle w:val="Hyperlink"/>
            <w:rPrChange w:author="Ian Whyte (Aquent LLC)" w:date="2022-11-06T21:59:00.134Z" w:id="186896511">
              <w:rPr>
                <w:rStyle w:val="Hyperlink"/>
                <w:rFonts w:ascii="Calibri" w:hAnsi="Calibri" w:eastAsia="Calibri" w:cs="Calibri"/>
              </w:rPr>
            </w:rPrChange>
          </w:rPr>
          <w:t>Introduction - Training | Microsoft Docs</w:t>
        </w:r>
      </w:hyperlink>
    </w:p>
    <w:p w:rsidR="3B432973" w:rsidP="2DB14649" w:rsidRDefault="3B432973" w14:paraId="7A91AC8F" w14:textId="32950814">
      <w:pPr>
        <w:pStyle w:val="Normal"/>
        <w:rPr>
          <w:del w:author="Ian Whyte (Aquent LLC)" w:date="2022-11-04T21:28:00Z" w:id="629554888"/>
          <w:rPrChange w:author="Ian Whyte (Aquent LLC)" w:date="2022-11-06T21:59:00.201Z" w:id="1368926964">
            <w:rPr>
              <w:del w:author="Ian Whyte (Aquent LLC)" w:date="2022-11-04T21:28:00Z" w:id="849314111"/>
              <w:rFonts w:ascii="Calibri" w:hAnsi="Calibri" w:eastAsia="Calibri" w:cs="Calibri"/>
            </w:rPr>
          </w:rPrChange>
        </w:rPr>
        <w:pPrChange w:author="Ian Whyte (Aquent LLC)" w:date="2022-11-06T21:59:00.201Z">
          <w:pPr>
            <w:spacing w:line="240" w:lineRule="exact"/>
          </w:pPr>
        </w:pPrChange>
      </w:pPr>
    </w:p>
    <w:p w:rsidR="5A8B4FC7" w:rsidP="2DB14649" w:rsidRDefault="5A8B4FC7" w14:paraId="6E597560" w14:textId="348D548E">
      <w:pPr>
        <w:pStyle w:val="Normal"/>
        <w:rPr>
          <w:rFonts w:ascii="Calibri" w:hAnsi="Calibri" w:eastAsia="Calibri" w:cs="Calibri"/>
        </w:rPr>
        <w:pPrChange w:author="Ian Whyte (Aquent LLC)" w:date="2022-11-06T21:59:00.186Z">
          <w:pPr>
            <w:spacing w:line="240" w:lineRule="exact"/>
          </w:pPr>
        </w:pPrChange>
      </w:pPr>
      <w:del w:author="Ian Whyte (Aquent LLC)" w:date="2022-11-04T21:27:00Z" w:id="215251776">
        <w:r w:rsidRPr="2DB14649" w:rsidDel="74799EA5">
          <w:rPr>
            <w:rPrChange w:author="Ian Whyte (Aquent LLC)" w:date="2022-11-06T21:59:00.14Z" w:id="2052058043">
              <w:rPr>
                <w:rFonts w:ascii="Calibri" w:hAnsi="Calibri" w:eastAsia="Calibri" w:cs="Calibri"/>
              </w:rPr>
            </w:rPrChange>
          </w:rPr>
          <w:delText xml:space="preserve">You can also </w:delText>
        </w:r>
        <w:r w:rsidRPr="2DB14649" w:rsidDel="74799EA5">
          <w:rPr>
            <w:rPrChange w:author="Ian Whyte (Aquent LLC)" w:date="2022-11-06T21:59:00.141Z" w:id="956717856">
              <w:rPr>
                <w:rFonts w:ascii="Calibri" w:hAnsi="Calibri" w:eastAsia="Calibri" w:cs="Calibri"/>
              </w:rPr>
            </w:rPrChange>
          </w:rPr>
          <w:delText xml:space="preserve">use this document </w:delText>
        </w:r>
      </w:del>
      <w:ins w:author="Ian Whyte (Aquent LLC)" w:date="2022-11-04T21:27:00Z" w:id="499530928">
        <w:r w:rsidRPr="2DB14649" w:rsidR="789DB3F3">
          <w:rPr>
            <w:rPrChange w:author="Ian Whyte (Aquent LLC)" w:date="2022-11-06T21:59:00.142Z" w:id="611556682">
              <w:rPr>
                <w:rFonts w:ascii="Calibri" w:hAnsi="Calibri" w:eastAsia="Calibri" w:cs="Calibri"/>
              </w:rPr>
            </w:rPrChange>
          </w:rPr>
          <w:t>T</w:t>
        </w:r>
      </w:ins>
      <w:del w:author="Ian Whyte (Aquent LLC)" w:date="2022-11-04T21:27:00Z" w:id="1633282544">
        <w:r w:rsidRPr="2DB14649" w:rsidDel="74799EA5">
          <w:rPr>
            <w:rPrChange w:author="Ian Whyte (Aquent LLC)" w:date="2022-11-06T21:59:00.144Z" w:id="1100382707">
              <w:rPr>
                <w:rFonts w:ascii="Calibri" w:hAnsi="Calibri" w:eastAsia="Calibri" w:cs="Calibri"/>
              </w:rPr>
            </w:rPrChange>
          </w:rPr>
          <w:delText>t</w:delText>
        </w:r>
      </w:del>
      <w:r w:rsidRPr="2DB14649" w:rsidR="168DF8D5">
        <w:rPr>
          <w:rPrChange w:author="Ian Whyte (Aquent LLC)" w:date="2022-11-06T21:59:00.146Z" w:id="715024718">
            <w:rPr>
              <w:rFonts w:ascii="Calibri" w:hAnsi="Calibri" w:eastAsia="Calibri" w:cs="Calibri"/>
            </w:rPr>
          </w:rPrChange>
        </w:rPr>
        <w:t xml:space="preserve">o </w:t>
      </w:r>
      <w:del w:author="Ian Whyte (Aquent LLC)" w:date="2022-11-04T21:28:00Z" w:id="880792693">
        <w:r w:rsidRPr="2DB14649" w:rsidDel="74799EA5">
          <w:rPr>
            <w:rPrChange w:author="Ian Whyte (Aquent LLC)" w:date="2022-11-06T21:59:00.148Z" w:id="1788644259">
              <w:rPr>
                <w:rFonts w:ascii="Calibri" w:hAnsi="Calibri" w:eastAsia="Calibri" w:cs="Calibri"/>
              </w:rPr>
            </w:rPrChange>
          </w:rPr>
          <w:delText xml:space="preserve">reference </w:delText>
        </w:r>
      </w:del>
      <w:ins w:author="Ian Whyte (Aquent LLC)" w:date="2022-11-04T21:28:00Z" w:id="529289501">
        <w:r w:rsidRPr="2DB14649" w:rsidR="6F425959">
          <w:rPr>
            <w:rPrChange w:author="Ian Whyte (Aquent LLC)" w:date="2022-11-06T21:59:00.151Z" w:id="1859245598">
              <w:rPr>
                <w:rFonts w:ascii="Calibri" w:hAnsi="Calibri" w:eastAsia="Calibri" w:cs="Calibri"/>
              </w:rPr>
            </w:rPrChange>
          </w:rPr>
          <w:t xml:space="preserve">see </w:t>
        </w:r>
      </w:ins>
      <w:r w:rsidRPr="2DB14649" w:rsidR="168DF8D5">
        <w:rPr>
          <w:rPrChange w:author="Ian Whyte (Aquent LLC)" w:date="2022-11-06T21:59:00.154Z" w:id="138244502">
            <w:rPr>
              <w:rFonts w:ascii="Calibri" w:hAnsi="Calibri" w:eastAsia="Calibri" w:cs="Calibri"/>
            </w:rPr>
          </w:rPrChange>
        </w:rPr>
        <w:t xml:space="preserve">how commonly used SQL queries would translate to </w:t>
      </w:r>
      <w:del w:author="Ian Whyte (Aquent LLC)" w:date="2022-11-04T21:28:00Z" w:id="930664427">
        <w:r w:rsidRPr="2DB14649" w:rsidDel="74799EA5">
          <w:rPr>
            <w:rPrChange w:author="Ian Whyte (Aquent LLC)" w:date="2022-11-06T21:59:00.159Z" w:id="546601846">
              <w:rPr>
                <w:rFonts w:ascii="Calibri" w:hAnsi="Calibri" w:eastAsia="Calibri" w:cs="Calibri"/>
              </w:rPr>
            </w:rPrChange>
          </w:rPr>
          <w:delText>in</w:delText>
        </w:r>
      </w:del>
      <w:r w:rsidRPr="2DB14649" w:rsidR="168DF8D5">
        <w:rPr>
          <w:rPrChange w:author="Ian Whyte (Aquent LLC)" w:date="2022-11-06T21:59:00.163Z" w:id="367654205">
            <w:rPr>
              <w:rFonts w:ascii="Calibri" w:hAnsi="Calibri" w:eastAsia="Calibri" w:cs="Calibri"/>
            </w:rPr>
          </w:rPrChange>
        </w:rPr>
        <w:t xml:space="preserve"> Kusto</w:t>
      </w:r>
      <w:ins w:author="Ian Whyte (Aquent LLC)" w:date="2022-11-04T21:28:00Z" w:id="2074506846">
        <w:r w:rsidRPr="2DB14649" w:rsidR="29C4ABFB">
          <w:rPr>
            <w:rPrChange w:author="Ian Whyte (Aquent LLC)" w:date="2022-11-06T21:59:00.167Z" w:id="1989578028">
              <w:rPr>
                <w:rFonts w:ascii="Calibri" w:hAnsi="Calibri" w:eastAsia="Calibri" w:cs="Calibri"/>
              </w:rPr>
            </w:rPrChange>
          </w:rPr>
          <w:t>, see</w:t>
        </w:r>
      </w:ins>
      <w:del w:author="Ian Whyte (Aquent LLC)" w:date="2022-11-04T21:28:00Z" w:id="1680423134">
        <w:r w:rsidRPr="2DB14649" w:rsidDel="74799EA5">
          <w:rPr>
            <w:rPrChange w:author="Ian Whyte (Aquent LLC)" w:date="2022-11-06T21:59:00.171Z" w:id="1557591461">
              <w:rPr>
                <w:rFonts w:ascii="Calibri" w:hAnsi="Calibri" w:eastAsia="Calibri" w:cs="Calibri"/>
              </w:rPr>
            </w:rPrChange>
          </w:rPr>
          <w:delText>:</w:delText>
        </w:r>
      </w:del>
      <w:r w:rsidRPr="2DB14649" w:rsidR="168DF8D5">
        <w:rPr>
          <w:rPrChange w:author="Ian Whyte (Aquent LLC)" w:date="2022-11-06T21:59:00.178Z" w:id="1835382108">
            <w:rPr>
              <w:rFonts w:ascii="Calibri" w:hAnsi="Calibri" w:eastAsia="Calibri" w:cs="Calibri"/>
            </w:rPr>
          </w:rPrChange>
        </w:rPr>
        <w:t xml:space="preserve"> </w:t>
      </w:r>
      <w:hyperlink r:id="R05b467e3c4a6402b">
        <w:r w:rsidRPr="2DB14649" w:rsidR="168DF8D5">
          <w:rPr>
            <w:rStyle w:val="Hyperlink"/>
            <w:rPrChange w:author="Ian Whyte (Aquent LLC)" w:date="2022-11-06T21:59:00.181Z" w:id="2052748496">
              <w:rPr>
                <w:rStyle w:val="Hyperlink"/>
                <w:rFonts w:ascii="Calibri" w:hAnsi="Calibri" w:eastAsia="Calibri" w:cs="Calibri"/>
              </w:rPr>
            </w:rPrChange>
          </w:rPr>
          <w:t>SQL to Kusto query translation - Azure Data Explorer | Microsoft Learn</w:t>
        </w:r>
      </w:hyperlink>
      <w:r w:rsidRPr="2DB14649" w:rsidR="6F783002">
        <w:rPr>
          <w:rPrChange w:author="Ian Whyte (Aquent LLC)" w:date="2022-11-06T21:59:00.184Z" w:id="320840718">
            <w:rPr>
              <w:rFonts w:ascii="Calibri" w:hAnsi="Calibri" w:eastAsia="Calibri" w:cs="Calibri"/>
            </w:rPr>
          </w:rPrChange>
        </w:rPr>
        <w:t xml:space="preserve"> </w:t>
      </w:r>
    </w:p>
    <w:p w:rsidR="3B432973" w:rsidP="2DB14649" w:rsidRDefault="3B432973" w14:paraId="18D51EC0" w14:textId="607A8DF7">
      <w:pPr>
        <w:pStyle w:val="Normal"/>
        <w:rPr>
          <w:rPrChange w:author="Ian Whyte (Aquent LLC)" w:date="2022-11-06T21:59:00.202Z" w:id="2020523226">
            <w:rPr>
              <w:rFonts w:ascii="Calibri" w:hAnsi="Calibri" w:eastAsia="Calibri" w:cs="Calibri"/>
              <w:color w:val="000000" w:themeColor="text1" w:themeTint="FF" w:themeShade="FF"/>
              <w:sz w:val="28"/>
              <w:szCs w:val="28"/>
            </w:rPr>
          </w:rPrChange>
        </w:rPr>
        <w:pPrChange w:author="Ian Whyte (Aquent LLC)" w:date="2022-11-06T21:59:00.203Z">
          <w:pPr>
            <w:spacing w:line="240" w:lineRule="exact"/>
          </w:pPr>
        </w:pPrChange>
      </w:pPr>
    </w:p>
    <w:p w:rsidR="3B432973" w:rsidP="2DB14649" w:rsidRDefault="3B432973" w14:paraId="06D2409A" w14:textId="7302CA1C">
      <w:pPr>
        <w:pStyle w:val="Normal"/>
      </w:pPr>
    </w:p>
    <w:p w:rsidR="3B432973" w:rsidP="2DB14649" w:rsidRDefault="3B432973" w14:paraId="5E231AD5" w14:textId="5B47405E">
      <w:pPr>
        <w:pStyle w:val="Normal"/>
      </w:pPr>
    </w:p>
    <w:sectPr w:rsidR="3B4329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IL" w:author="Ian Whyte (Aquent LLC)" w:date="2022-11-04T13:42:00Z" w:id="14">
    <w:p w:rsidR="074AF189" w:rsidRDefault="074AF189" w14:paraId="71B3227C" w14:textId="7D7529CD">
      <w:r>
        <w:t>the "P" is a typo - true?</w:t>
      </w:r>
      <w:r>
        <w:annotationRef/>
      </w:r>
    </w:p>
  </w:comment>
  <w:comment w:initials="IL" w:author="Ian Whyte (Aquent LLC)" w:date="2022-11-04T13:45:00Z" w:id="7">
    <w:p w:rsidR="074AF189" w:rsidRDefault="074AF189" w14:paraId="0BA32211" w14:textId="66E4A0FF">
      <w:r>
        <w:t xml:space="preserve">This sentence is very long and it's trying to identify two different points: </w:t>
      </w:r>
      <w:r>
        <w:annotationRef/>
      </w:r>
    </w:p>
    <w:p w:rsidR="074AF189" w:rsidRDefault="074AF189" w14:paraId="7B8EE029" w14:textId="4F561CFC">
      <w:r>
        <w:t>(1) What sending logs to the workspace enables you to do</w:t>
      </w:r>
    </w:p>
    <w:p w:rsidR="074AF189" w:rsidRDefault="074AF189" w14:paraId="7F6E33CF" w14:textId="0C1FB24C">
      <w:r>
        <w:t>(2) That we are going to show you the setup.</w:t>
      </w:r>
    </w:p>
    <w:p w:rsidR="074AF189" w:rsidRDefault="074AF189" w14:paraId="4E92E395" w14:textId="03031081"/>
    <w:p w:rsidR="074AF189" w:rsidRDefault="074AF189" w14:paraId="579033CD" w14:textId="071AF310">
      <w:r>
        <w:t xml:space="preserve">So, I'm going to take a shot at rewriting the sentence. </w:t>
      </w:r>
    </w:p>
  </w:comment>
  <w:comment w:initials="IL" w:author="Ian Whyte (Aquent LLC)" w:date="2022-11-04T14:07:00Z" w:id="61">
    <w:p w:rsidR="074AF189" w:rsidRDefault="074AF189" w14:paraId="43470721" w14:textId="798FA3A4">
      <w:r>
        <w:t>The images in the post are unusable (because of their resolution) for me - we need to make sure they are better on our target device.</w:t>
      </w:r>
      <w:r>
        <w:annotationRef/>
      </w:r>
    </w:p>
  </w:comment>
  <w:comment w:initials="IL" w:author="Ian Whyte (Aquent LLC)" w:date="2022-11-04T13:58:00Z" w:id="66">
    <w:p w:rsidR="074AF189" w:rsidRDefault="074AF189" w14:paraId="243427C0" w14:textId="3ACCB0DD">
      <w:r>
        <w:t xml:space="preserve">We're repeating this heading - I'll suggest something different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B3227C" w15:done="0"/>
  <w15:commentEx w15:paraId="579033CD" w15:done="0"/>
  <w15:commentEx w15:paraId="43470721" w15:done="0"/>
  <w15:commentEx w15:paraId="24342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5AB888" w16cex:dateUtc="2022-11-04T20:42:00Z"/>
  <w16cex:commentExtensible w16cex:durableId="62531BEC" w16cex:dateUtc="2022-11-04T20:45:00Z"/>
  <w16cex:commentExtensible w16cex:durableId="52FF1EAD" w16cex:dateUtc="2022-11-04T21:07:00Z"/>
  <w16cex:commentExtensible w16cex:durableId="70AAE841" w16cex:dateUtc="2022-11-04T2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B3227C" w16cid:durableId="6A5AB888"/>
  <w16cid:commentId w16cid:paraId="579033CD" w16cid:durableId="62531BEC"/>
  <w16cid:commentId w16cid:paraId="43470721" w16cid:durableId="52FF1EAD"/>
  <w16cid:commentId w16cid:paraId="243427C0" w16cid:durableId="70AAE8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I0wFJjZ" int2:invalidationBookmarkName="" int2:hashCode="3KKjJeR/dxf+gy" int2:id="UUkXj18x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8F4"/>
    <w:multiLevelType w:val="hybridMultilevel"/>
    <w:tmpl w:val="FFFFFFFF"/>
    <w:lvl w:ilvl="0" w:tplc="02EEBC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E23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3CE3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C08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F26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20C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619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8C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AAD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A4B0B8"/>
    <w:multiLevelType w:val="hybridMultilevel"/>
    <w:tmpl w:val="FFFFFFFF"/>
    <w:lvl w:ilvl="0" w:tplc="801082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F64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48D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A2D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E880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5CF7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0E19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EF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1CA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1533BA"/>
    <w:multiLevelType w:val="hybridMultilevel"/>
    <w:tmpl w:val="FFFFFFFF"/>
    <w:lvl w:ilvl="0" w:tplc="755CEE0A">
      <w:start w:val="1"/>
      <w:numFmt w:val="decimal"/>
      <w:lvlText w:val="%1."/>
      <w:lvlJc w:val="left"/>
      <w:pPr>
        <w:ind w:left="720" w:hanging="360"/>
      </w:pPr>
    </w:lvl>
    <w:lvl w:ilvl="1" w:tplc="ADD8AB9A">
      <w:start w:val="1"/>
      <w:numFmt w:val="lowerLetter"/>
      <w:lvlText w:val="%2."/>
      <w:lvlJc w:val="left"/>
      <w:pPr>
        <w:ind w:left="1440" w:hanging="360"/>
      </w:pPr>
    </w:lvl>
    <w:lvl w:ilvl="2" w:tplc="A1F22B30">
      <w:start w:val="1"/>
      <w:numFmt w:val="lowerRoman"/>
      <w:lvlText w:val="%3."/>
      <w:lvlJc w:val="right"/>
      <w:pPr>
        <w:ind w:left="2160" w:hanging="180"/>
      </w:pPr>
    </w:lvl>
    <w:lvl w:ilvl="3" w:tplc="247CF1BE">
      <w:start w:val="1"/>
      <w:numFmt w:val="decimal"/>
      <w:lvlText w:val="%4."/>
      <w:lvlJc w:val="left"/>
      <w:pPr>
        <w:ind w:left="2880" w:hanging="360"/>
      </w:pPr>
    </w:lvl>
    <w:lvl w:ilvl="4" w:tplc="B54A6F48">
      <w:start w:val="1"/>
      <w:numFmt w:val="lowerLetter"/>
      <w:lvlText w:val="%5."/>
      <w:lvlJc w:val="left"/>
      <w:pPr>
        <w:ind w:left="3600" w:hanging="360"/>
      </w:pPr>
    </w:lvl>
    <w:lvl w:ilvl="5" w:tplc="9386E174">
      <w:start w:val="1"/>
      <w:numFmt w:val="lowerRoman"/>
      <w:lvlText w:val="%6."/>
      <w:lvlJc w:val="right"/>
      <w:pPr>
        <w:ind w:left="4320" w:hanging="180"/>
      </w:pPr>
    </w:lvl>
    <w:lvl w:ilvl="6" w:tplc="ABC41F2C">
      <w:start w:val="1"/>
      <w:numFmt w:val="decimal"/>
      <w:lvlText w:val="%7."/>
      <w:lvlJc w:val="left"/>
      <w:pPr>
        <w:ind w:left="5040" w:hanging="360"/>
      </w:pPr>
    </w:lvl>
    <w:lvl w:ilvl="7" w:tplc="1F5454DA">
      <w:start w:val="1"/>
      <w:numFmt w:val="lowerLetter"/>
      <w:lvlText w:val="%8."/>
      <w:lvlJc w:val="left"/>
      <w:pPr>
        <w:ind w:left="5760" w:hanging="360"/>
      </w:pPr>
    </w:lvl>
    <w:lvl w:ilvl="8" w:tplc="9A4CD0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7B5C"/>
    <w:multiLevelType w:val="hybridMultilevel"/>
    <w:tmpl w:val="FFFFFFFF"/>
    <w:lvl w:ilvl="0" w:tplc="96B411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CAA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88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01F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148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723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9641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2CA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0C5C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5422172">
    <w:abstractNumId w:val="0"/>
  </w:num>
  <w:num w:numId="2" w16cid:durableId="1491866602">
    <w:abstractNumId w:val="3"/>
  </w:num>
  <w:num w:numId="3" w16cid:durableId="382603762">
    <w:abstractNumId w:val="2"/>
  </w:num>
  <w:num w:numId="4" w16cid:durableId="11824318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n Whyte (Aquent LLC)">
    <w15:presenceInfo w15:providerId="AD" w15:userId="S::v-ianwhyte@microsoft.com::d91a556d-dcd8-48d1-b4c1-74eca344f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FD917"/>
    <w:rsid w:val="000D15F7"/>
    <w:rsid w:val="005D4632"/>
    <w:rsid w:val="005E032E"/>
    <w:rsid w:val="008E212C"/>
    <w:rsid w:val="00BA625C"/>
    <w:rsid w:val="0144C5AC"/>
    <w:rsid w:val="0157DCD3"/>
    <w:rsid w:val="01B179EE"/>
    <w:rsid w:val="02014EAB"/>
    <w:rsid w:val="02135925"/>
    <w:rsid w:val="035BDE84"/>
    <w:rsid w:val="039A815D"/>
    <w:rsid w:val="03DC9A49"/>
    <w:rsid w:val="0443C853"/>
    <w:rsid w:val="058BF0E7"/>
    <w:rsid w:val="0623AA0F"/>
    <w:rsid w:val="06701803"/>
    <w:rsid w:val="06D97501"/>
    <w:rsid w:val="074AF189"/>
    <w:rsid w:val="0771526F"/>
    <w:rsid w:val="083C0907"/>
    <w:rsid w:val="0883E920"/>
    <w:rsid w:val="08C82FD6"/>
    <w:rsid w:val="08ED680B"/>
    <w:rsid w:val="09540671"/>
    <w:rsid w:val="0995164A"/>
    <w:rsid w:val="0A1C8C8E"/>
    <w:rsid w:val="0AAD0A5A"/>
    <w:rsid w:val="0AAF9010"/>
    <w:rsid w:val="0AC0CD0A"/>
    <w:rsid w:val="0AE4058A"/>
    <w:rsid w:val="0B13FB2B"/>
    <w:rsid w:val="0B555703"/>
    <w:rsid w:val="0D2DD034"/>
    <w:rsid w:val="0E58721D"/>
    <w:rsid w:val="0E9BCB95"/>
    <w:rsid w:val="0EDE6D8C"/>
    <w:rsid w:val="0F7EAAEA"/>
    <w:rsid w:val="0F881AF1"/>
    <w:rsid w:val="106CD2CF"/>
    <w:rsid w:val="1144D82C"/>
    <w:rsid w:val="11F7A373"/>
    <w:rsid w:val="12027D0D"/>
    <w:rsid w:val="130ADD42"/>
    <w:rsid w:val="138CBB08"/>
    <w:rsid w:val="140FEC1B"/>
    <w:rsid w:val="1440F5E7"/>
    <w:rsid w:val="14A4681A"/>
    <w:rsid w:val="158A1C4D"/>
    <w:rsid w:val="15DB2C18"/>
    <w:rsid w:val="1655DD04"/>
    <w:rsid w:val="165EE1C7"/>
    <w:rsid w:val="16859411"/>
    <w:rsid w:val="168DF8D5"/>
    <w:rsid w:val="173C1AC0"/>
    <w:rsid w:val="19781454"/>
    <w:rsid w:val="1A95511A"/>
    <w:rsid w:val="1AB4AAD9"/>
    <w:rsid w:val="1B5B4BFF"/>
    <w:rsid w:val="1B642B9B"/>
    <w:rsid w:val="1D02D313"/>
    <w:rsid w:val="1D9FB2D3"/>
    <w:rsid w:val="1DA1768A"/>
    <w:rsid w:val="1DE6C199"/>
    <w:rsid w:val="1E337B03"/>
    <w:rsid w:val="1E942733"/>
    <w:rsid w:val="1F0E7244"/>
    <w:rsid w:val="1F637275"/>
    <w:rsid w:val="20661B29"/>
    <w:rsid w:val="206F1F7A"/>
    <w:rsid w:val="20A65C0B"/>
    <w:rsid w:val="2142E091"/>
    <w:rsid w:val="21C3EE8B"/>
    <w:rsid w:val="22401306"/>
    <w:rsid w:val="22AEDC12"/>
    <w:rsid w:val="23924E23"/>
    <w:rsid w:val="23E40A56"/>
    <w:rsid w:val="23E924C5"/>
    <w:rsid w:val="25047B01"/>
    <w:rsid w:val="257B8B12"/>
    <w:rsid w:val="26EC3FB3"/>
    <w:rsid w:val="277266DE"/>
    <w:rsid w:val="27E3539D"/>
    <w:rsid w:val="28FE6D83"/>
    <w:rsid w:val="2919E8EF"/>
    <w:rsid w:val="29C4ABFB"/>
    <w:rsid w:val="2ADEC092"/>
    <w:rsid w:val="2BE22176"/>
    <w:rsid w:val="2C4A27F8"/>
    <w:rsid w:val="2C67D55C"/>
    <w:rsid w:val="2D1C93E3"/>
    <w:rsid w:val="2D3FF5FE"/>
    <w:rsid w:val="2D5A61F7"/>
    <w:rsid w:val="2DB14649"/>
    <w:rsid w:val="2DCF9359"/>
    <w:rsid w:val="2E751569"/>
    <w:rsid w:val="2EC0889A"/>
    <w:rsid w:val="2EF61B9B"/>
    <w:rsid w:val="2EF6226E"/>
    <w:rsid w:val="2F7FD0BF"/>
    <w:rsid w:val="2F8A8D27"/>
    <w:rsid w:val="30187413"/>
    <w:rsid w:val="3040647A"/>
    <w:rsid w:val="315C874C"/>
    <w:rsid w:val="3185C5AC"/>
    <w:rsid w:val="329B0F4C"/>
    <w:rsid w:val="33676C75"/>
    <w:rsid w:val="356573DC"/>
    <w:rsid w:val="36004388"/>
    <w:rsid w:val="36062C37"/>
    <w:rsid w:val="3642A631"/>
    <w:rsid w:val="36943826"/>
    <w:rsid w:val="36BB1F8C"/>
    <w:rsid w:val="36DC0FE2"/>
    <w:rsid w:val="3745EBC9"/>
    <w:rsid w:val="382FD917"/>
    <w:rsid w:val="38637A21"/>
    <w:rsid w:val="39F304B4"/>
    <w:rsid w:val="3A0AD839"/>
    <w:rsid w:val="3B432973"/>
    <w:rsid w:val="3B9D57A2"/>
    <w:rsid w:val="3B9DF5C4"/>
    <w:rsid w:val="3BB47FF1"/>
    <w:rsid w:val="3BCFBD32"/>
    <w:rsid w:val="3C18C891"/>
    <w:rsid w:val="3C865359"/>
    <w:rsid w:val="3D1475D9"/>
    <w:rsid w:val="3DFE36F7"/>
    <w:rsid w:val="3EA810B3"/>
    <w:rsid w:val="3EBFAC12"/>
    <w:rsid w:val="40159836"/>
    <w:rsid w:val="401BD426"/>
    <w:rsid w:val="40233B0D"/>
    <w:rsid w:val="4063C9A6"/>
    <w:rsid w:val="40D41D07"/>
    <w:rsid w:val="41479540"/>
    <w:rsid w:val="41906B82"/>
    <w:rsid w:val="41E7E6FC"/>
    <w:rsid w:val="43F5F35C"/>
    <w:rsid w:val="44E25C97"/>
    <w:rsid w:val="45175237"/>
    <w:rsid w:val="45475F09"/>
    <w:rsid w:val="45FE0838"/>
    <w:rsid w:val="4600C7A2"/>
    <w:rsid w:val="4619CF12"/>
    <w:rsid w:val="4639DBF1"/>
    <w:rsid w:val="46D5E627"/>
    <w:rsid w:val="46FE0DD4"/>
    <w:rsid w:val="48C09CDC"/>
    <w:rsid w:val="49579D5B"/>
    <w:rsid w:val="4A36C0E0"/>
    <w:rsid w:val="4B291737"/>
    <w:rsid w:val="4B5FB682"/>
    <w:rsid w:val="4B75A0E5"/>
    <w:rsid w:val="4B9BA7E0"/>
    <w:rsid w:val="4BD31103"/>
    <w:rsid w:val="4C1F74BB"/>
    <w:rsid w:val="4E769B58"/>
    <w:rsid w:val="4EAACFD9"/>
    <w:rsid w:val="50442472"/>
    <w:rsid w:val="50969C2D"/>
    <w:rsid w:val="5097AAAE"/>
    <w:rsid w:val="50EB0AFA"/>
    <w:rsid w:val="51A96104"/>
    <w:rsid w:val="52758DE2"/>
    <w:rsid w:val="528CA7D6"/>
    <w:rsid w:val="5394E2B6"/>
    <w:rsid w:val="5398EE89"/>
    <w:rsid w:val="53D6D9F8"/>
    <w:rsid w:val="53FC3086"/>
    <w:rsid w:val="5534BEEA"/>
    <w:rsid w:val="55A3274B"/>
    <w:rsid w:val="55C85FB9"/>
    <w:rsid w:val="566E0B67"/>
    <w:rsid w:val="5771E7B2"/>
    <w:rsid w:val="57F6AE27"/>
    <w:rsid w:val="581D6D49"/>
    <w:rsid w:val="58474D1B"/>
    <w:rsid w:val="58B8215B"/>
    <w:rsid w:val="58C06137"/>
    <w:rsid w:val="5A5E3C27"/>
    <w:rsid w:val="5A8B4FC7"/>
    <w:rsid w:val="5B3DF112"/>
    <w:rsid w:val="5C7F340E"/>
    <w:rsid w:val="5D6434F1"/>
    <w:rsid w:val="5DFA53D4"/>
    <w:rsid w:val="5E6160C1"/>
    <w:rsid w:val="5E639B9B"/>
    <w:rsid w:val="5EA969D4"/>
    <w:rsid w:val="5EFE49AF"/>
    <w:rsid w:val="5FEB1EF7"/>
    <w:rsid w:val="609CABA1"/>
    <w:rsid w:val="60E49C05"/>
    <w:rsid w:val="63567442"/>
    <w:rsid w:val="6437D141"/>
    <w:rsid w:val="6483D059"/>
    <w:rsid w:val="65193697"/>
    <w:rsid w:val="657E5C7A"/>
    <w:rsid w:val="6595C561"/>
    <w:rsid w:val="65BB6110"/>
    <w:rsid w:val="6600F933"/>
    <w:rsid w:val="6623C737"/>
    <w:rsid w:val="669939B5"/>
    <w:rsid w:val="671308D4"/>
    <w:rsid w:val="676EE84C"/>
    <w:rsid w:val="68060248"/>
    <w:rsid w:val="686FA6C1"/>
    <w:rsid w:val="68D74710"/>
    <w:rsid w:val="6912FF48"/>
    <w:rsid w:val="69413760"/>
    <w:rsid w:val="69843A39"/>
    <w:rsid w:val="69FFCE01"/>
    <w:rsid w:val="6B58E04B"/>
    <w:rsid w:val="6B67B1C9"/>
    <w:rsid w:val="6B76A028"/>
    <w:rsid w:val="6B7CC119"/>
    <w:rsid w:val="6C2B83BB"/>
    <w:rsid w:val="6C5EE314"/>
    <w:rsid w:val="6CE81D36"/>
    <w:rsid w:val="6D8138D8"/>
    <w:rsid w:val="6D8FBC22"/>
    <w:rsid w:val="6DD44370"/>
    <w:rsid w:val="6DE348A0"/>
    <w:rsid w:val="6EA24C04"/>
    <w:rsid w:val="6F22B040"/>
    <w:rsid w:val="6F4230DF"/>
    <w:rsid w:val="6F425959"/>
    <w:rsid w:val="6F58855B"/>
    <w:rsid w:val="6F783002"/>
    <w:rsid w:val="7193BC31"/>
    <w:rsid w:val="71FBE6A3"/>
    <w:rsid w:val="72B26E3D"/>
    <w:rsid w:val="72D80DE4"/>
    <w:rsid w:val="72E7D424"/>
    <w:rsid w:val="73510B4D"/>
    <w:rsid w:val="745D8137"/>
    <w:rsid w:val="74799EA5"/>
    <w:rsid w:val="74B1606D"/>
    <w:rsid w:val="753F3443"/>
    <w:rsid w:val="75DF5555"/>
    <w:rsid w:val="75F95198"/>
    <w:rsid w:val="77D113B4"/>
    <w:rsid w:val="77FEA84F"/>
    <w:rsid w:val="787FB0D6"/>
    <w:rsid w:val="789DB3F3"/>
    <w:rsid w:val="78C4F972"/>
    <w:rsid w:val="7960FBD0"/>
    <w:rsid w:val="796CD823"/>
    <w:rsid w:val="7ADCDB14"/>
    <w:rsid w:val="7CD17667"/>
    <w:rsid w:val="7CD93C69"/>
    <w:rsid w:val="7D3E9F25"/>
    <w:rsid w:val="7DDBA34D"/>
    <w:rsid w:val="7DEA673A"/>
    <w:rsid w:val="7DFA894C"/>
    <w:rsid w:val="7E2058F9"/>
    <w:rsid w:val="7F19D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D917"/>
  <w15:chartTrackingRefBased/>
  <w15:docId w15:val="{C6224979-0FAD-43E5-B762-397255D158A4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DB14649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DB14649"/>
    <w:rPr>
      <w:rFonts w:ascii="Cooper Black" w:hAnsi="" w:eastAsia="" w:cs=""/>
      <w:sz w:val="32"/>
      <w:szCs w:val="32"/>
    </w:rPr>
    <w:pPr>
      <w:keepNext w:val="1"/>
      <w:spacing w:before="240" w:after="80"/>
      <w:jc w:val="left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DB14649"/>
    <w:pPr>
      <w:spacing/>
      <w:ind w:left="0" w:hanging="36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true">
    <w:uiPriority w:val="9"/>
    <w:name w:val="Heading 2 Char"/>
    <w:basedOn w:val="DefaultParagraphFont"/>
    <w:link w:val="Heading2"/>
    <w:rsid w:val="2DB14649"/>
    <w:rPr>
      <w:rFonts w:hAnsi="" w:eastAsia="" w:cs="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2DB1464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ing1">
    <w:uiPriority w:val="9"/>
    <w:name w:val="heading 1"/>
    <w:basedOn w:val="Normal"/>
    <w:next w:val="Normal"/>
    <w:link w:val="Heading1Char"/>
    <w:qFormat/>
    <w:rsid w:val="2DB14649"/>
    <w:rPr>
      <w:rFonts w:ascii="Cooper Black" w:hAnsi="" w:eastAsia="" w:cs=""/>
      <w:sz w:val="42"/>
      <w:szCs w:val="42"/>
    </w:rPr>
    <w:pPr>
      <w:keepNext w:val="1"/>
      <w:spacing w:before="480" w:after="80"/>
      <w:jc w:val="left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DB14649"/>
    <w:rPr>
      <w:rFonts w:ascii="Cooper Black" w:hAnsi="" w:eastAsia="" w:cs=""/>
      <w:sz w:val="30"/>
      <w:szCs w:val="30"/>
    </w:rPr>
    <w:pPr>
      <w:keepNext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DB14649"/>
    <w:rPr>
      <w:rFonts w:ascii="Cooper Black" w:hAnsi="" w:eastAsia="" w:cs=""/>
      <w:sz w:val="28"/>
      <w:szCs w:val="28"/>
    </w:rPr>
    <w:pPr>
      <w:keepNext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DB14649"/>
    <w:rPr>
      <w:rFonts w:ascii="Cooper Black" w:hAnsi="" w:eastAsia="" w:cs=""/>
      <w:sz w:val="27"/>
      <w:szCs w:val="27"/>
    </w:rPr>
    <w:pPr>
      <w:keepNext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DB14649"/>
    <w:rPr>
      <w:rFonts w:ascii="Cooper Black" w:hAnsi="" w:eastAsia="" w:cs=""/>
      <w:sz w:val="26"/>
      <w:szCs w:val="26"/>
    </w:rPr>
    <w:pPr>
      <w:keepNext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DB14649"/>
    <w:rPr>
      <w:rFonts w:ascii="Cooper Black" w:hAnsi="" w:eastAsia="" w:cs=""/>
      <w:sz w:val="25"/>
      <w:szCs w:val="25"/>
    </w:rPr>
    <w:pPr>
      <w:keepNext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DB14649"/>
    <w:rPr>
      <w:rFonts w:ascii="Cooper Black" w:hAnsi="" w:eastAsia="" w:cs=""/>
      <w:sz w:val="23"/>
      <w:szCs w:val="23"/>
    </w:rPr>
    <w:pPr>
      <w:keepNext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DB14649"/>
    <w:rPr>
      <w:rFonts w:ascii="Cooper Black" w:hAnsi="" w:eastAsia="" w:cs=""/>
    </w:rPr>
    <w:pPr>
      <w:keepNext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DB14649"/>
    <w:rPr>
      <w:rFonts w:ascii="Cooper Black" w:hAnsi="" w:eastAsia="" w:cs=""/>
      <w:color w:val="4472C4" w:themeColor="accent1" w:themeTint="FF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2DB14649"/>
    <w:rPr>
      <w:rFonts w:ascii="Cooper Black" w:eastAsia="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2DB1464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DB1464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DB14649"/>
    <w:rPr>
      <w:rFonts w:hAnsi="" w:eastAsia="" w:cs=""/>
    </w:rPr>
  </w:style>
  <w:style w:type="character" w:styleId="Heading3Char" w:customStyle="true">
    <w:uiPriority w:val="9"/>
    <w:name w:val="Heading 3 Char"/>
    <w:basedOn w:val="DefaultParagraphFont"/>
    <w:link w:val="Heading3"/>
    <w:rsid w:val="2DB14649"/>
    <w:rPr>
      <w:rFonts w:hAnsi="" w:eastAsia="" w:cs=""/>
    </w:rPr>
  </w:style>
  <w:style w:type="character" w:styleId="Heading4Char" w:customStyle="true">
    <w:uiPriority w:val="9"/>
    <w:name w:val="Heading 4 Char"/>
    <w:basedOn w:val="DefaultParagraphFont"/>
    <w:link w:val="Heading4"/>
    <w:rsid w:val="2DB14649"/>
    <w:rPr>
      <w:rFonts w:hAnsi="" w:eastAsia="" w:cs=""/>
    </w:rPr>
  </w:style>
  <w:style w:type="character" w:styleId="Heading5Char" w:customStyle="true">
    <w:uiPriority w:val="9"/>
    <w:name w:val="Heading 5 Char"/>
    <w:basedOn w:val="DefaultParagraphFont"/>
    <w:link w:val="Heading5"/>
    <w:rsid w:val="2DB14649"/>
    <w:rPr>
      <w:rFonts w:hAnsi="" w:eastAsia="" w:cs=""/>
    </w:rPr>
  </w:style>
  <w:style w:type="character" w:styleId="Heading6Char" w:customStyle="true">
    <w:uiPriority w:val="9"/>
    <w:name w:val="Heading 6 Char"/>
    <w:basedOn w:val="DefaultParagraphFont"/>
    <w:link w:val="Heading6"/>
    <w:rsid w:val="2DB14649"/>
    <w:rPr>
      <w:rFonts w:hAnsi="" w:eastAsia="" w:cs=""/>
    </w:rPr>
  </w:style>
  <w:style w:type="character" w:styleId="Heading7Char" w:customStyle="true">
    <w:uiPriority w:val="9"/>
    <w:name w:val="Heading 7 Char"/>
    <w:basedOn w:val="DefaultParagraphFont"/>
    <w:link w:val="Heading7"/>
    <w:rsid w:val="2DB14649"/>
    <w:rPr>
      <w:rFonts w:hAnsi="" w:eastAsia="" w:cs=""/>
    </w:rPr>
  </w:style>
  <w:style w:type="character" w:styleId="Heading8Char" w:customStyle="true">
    <w:uiPriority w:val="9"/>
    <w:name w:val="Heading 8 Char"/>
    <w:basedOn w:val="DefaultParagraphFont"/>
    <w:link w:val="Heading8"/>
    <w:rsid w:val="2DB14649"/>
    <w:rPr>
      <w:rFonts w:hAnsi="" w:eastAsia="" w:cs=""/>
    </w:rPr>
  </w:style>
  <w:style w:type="character" w:styleId="Heading9Char" w:customStyle="true">
    <w:uiPriority w:val="9"/>
    <w:name w:val="Heading 9 Char"/>
    <w:basedOn w:val="DefaultParagraphFont"/>
    <w:link w:val="Heading9"/>
    <w:rsid w:val="2DB14649"/>
    <w:rPr>
      <w:rFonts w:hAnsi="" w:eastAsia="" w:cs=""/>
    </w:rPr>
  </w:style>
  <w:style w:type="character" w:styleId="TitleChar" w:customStyle="true">
    <w:uiPriority w:val="10"/>
    <w:name w:val="Title Char"/>
    <w:basedOn w:val="DefaultParagraphFont"/>
    <w:link w:val="Title"/>
    <w:rsid w:val="2DB14649"/>
    <w:rPr>
      <w:rFonts w:hAnsi="" w:eastAsia="" w:cs=""/>
    </w:rPr>
  </w:style>
  <w:style w:type="character" w:styleId="SubtitleChar" w:customStyle="true">
    <w:uiPriority w:val="11"/>
    <w:name w:val="Subtitle Char"/>
    <w:basedOn w:val="DefaultParagraphFont"/>
    <w:link w:val="Subtitle"/>
    <w:rsid w:val="2DB14649"/>
    <w:rPr>
      <w:rFonts w:eastAsia=""/>
    </w:rPr>
  </w:style>
  <w:style w:type="paragraph" w:styleId="TOC1">
    <w:uiPriority w:val="39"/>
    <w:name w:val="toc 1"/>
    <w:basedOn w:val="Normal"/>
    <w:next w:val="Normal"/>
    <w:unhideWhenUsed/>
    <w:rsid w:val="2DB1464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DB1464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DB1464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DB1464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DB1464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DB1464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DB1464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DB1464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DB1464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DB14649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2DB14649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DB14649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2DB14649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image" Target="media/image4.png" Id="rId12" /><Relationship Type="http://schemas.microsoft.com/office/2011/relationships/people" Target="people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comments" Target="comments.xml" Id="rId5" /><Relationship Type="http://schemas.openxmlformats.org/officeDocument/2006/relationships/image" Target="media/image2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/media/image5.png" Id="Rd452816b418f4f47" /><Relationship Type="http://schemas.openxmlformats.org/officeDocument/2006/relationships/hyperlink" Target="https://app.pluralsight.com/library/courses/kusto-query-language-kql-from-scratch/table-of-contents" TargetMode="External" Id="Rc593dd56b446432b" /><Relationship Type="http://schemas.openxmlformats.org/officeDocument/2006/relationships/hyperlink" Target="https://docs.microsoft.com/en-us/training/modules/write-first-query-kusto-query-language/1-introduction" TargetMode="External" Id="Rf16c4a52aac344eb" /><Relationship Type="http://schemas.openxmlformats.org/officeDocument/2006/relationships/hyperlink" Target="https://learn.microsoft.com/en-us/azure/data-explorer/kusto/query/sqlcheatsheet" TargetMode="External" Id="R05b467e3c4a6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Varun Hariharan</dc:creator>
  <keywords/>
  <dc:description/>
  <lastModifiedBy>Ian Whyte (Aquent LLC)</lastModifiedBy>
  <revision>5</revision>
  <dcterms:created xsi:type="dcterms:W3CDTF">2022-11-04T16:06:00.0000000Z</dcterms:created>
  <dcterms:modified xsi:type="dcterms:W3CDTF">2022-11-06T22:22:20.9849014Z</dcterms:modified>
</coreProperties>
</file>